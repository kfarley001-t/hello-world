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AB527" w14:textId="07C04C32" w:rsidR="00AA64DB" w:rsidRDefault="00AA64DB"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Katherine Farley</w:t>
      </w:r>
    </w:p>
    <w:p w14:paraId="7737CC5D" w14:textId="25B2D7AD" w:rsidR="00AA64DB" w:rsidRDefault="00AA64DB"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5/23/2017</w:t>
      </w:r>
    </w:p>
    <w:p w14:paraId="5908C7FC" w14:textId="40ECFAF8" w:rsidR="00AA64DB" w:rsidRDefault="00AA64DB"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p>
    <w:p w14:paraId="0FE1CFD3" w14:textId="76F6ECA9" w:rsidR="00AA64DB" w:rsidRDefault="00AA64DB"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p>
    <w:p w14:paraId="79E21237" w14:textId="311C353C" w:rsidR="00AA64DB" w:rsidRPr="00AA64DB" w:rsidRDefault="00AA64DB" w:rsidP="00AA64DB">
      <w:pPr>
        <w:pStyle w:val="NormalWeb"/>
        <w:shd w:val="clear" w:color="auto" w:fill="FFFFFF"/>
        <w:spacing w:before="0" w:beforeAutospacing="0" w:after="0" w:afterAutospacing="0" w:line="450" w:lineRule="atLeast"/>
        <w:jc w:val="center"/>
        <w:rPr>
          <w:rFonts w:ascii="Tahoma" w:hAnsi="Tahoma" w:cs="Tahoma"/>
          <w:b/>
          <w:color w:val="000000"/>
          <w:sz w:val="21"/>
          <w:szCs w:val="21"/>
        </w:rPr>
      </w:pPr>
      <w:r w:rsidRPr="00AA64DB">
        <w:rPr>
          <w:rFonts w:ascii="Tahoma" w:hAnsi="Tahoma" w:cs="Tahoma"/>
          <w:b/>
          <w:color w:val="000000"/>
          <w:sz w:val="21"/>
          <w:szCs w:val="21"/>
        </w:rPr>
        <w:t xml:space="preserve">Suggested Edits </w:t>
      </w:r>
    </w:p>
    <w:p w14:paraId="14B38D59" w14:textId="77777777" w:rsidR="00AA64DB" w:rsidRDefault="00AA64DB"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p>
    <w:p w14:paraId="7F45A451" w14:textId="726480F1"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hyperlink r:id="rId5" w:history="1">
        <w:r w:rsidRPr="007413BC">
          <w:rPr>
            <w:rStyle w:val="Hyperlink"/>
            <w:rFonts w:ascii="Tahoma" w:hAnsi="Tahoma" w:cs="Tahoma"/>
            <w:sz w:val="21"/>
            <w:szCs w:val="21"/>
          </w:rPr>
          <w:t>http://www.sand.ad.nccu.edu/research-dev/</w:t>
        </w:r>
      </w:hyperlink>
    </w:p>
    <w:p w14:paraId="2DBDA978" w14:textId="77777777"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p>
    <w:p w14:paraId="601B25C0" w14:textId="77777777" w:rsidR="00F10F66" w:rsidRDefault="00F10F66" w:rsidP="00F10F66">
      <w:pPr>
        <w:pStyle w:val="NormalWeb"/>
        <w:shd w:val="clear" w:color="auto" w:fill="FFFFFF"/>
        <w:spacing w:before="0" w:beforeAutospacing="0" w:after="0" w:afterAutospacing="0" w:line="450" w:lineRule="atLeast"/>
        <w:jc w:val="both"/>
        <w:rPr>
          <w:ins w:id="0" w:author="Farley, Katherine" w:date="2017-05-19T09:52:00Z"/>
          <w:rFonts w:ascii="Tahoma" w:hAnsi="Tahoma" w:cs="Tahoma"/>
          <w:color w:val="000000"/>
          <w:sz w:val="21"/>
          <w:szCs w:val="21"/>
        </w:rPr>
      </w:pPr>
    </w:p>
    <w:p w14:paraId="0C8429B2" w14:textId="22BF89CA"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The University, under the auspices of its Division of Research and Economic Development in conjunction with its six colleges and schools</w:t>
      </w:r>
      <w:ins w:id="1" w:author="Farley, Katherine" w:date="2017-05-19T09:47:00Z">
        <w:r>
          <w:rPr>
            <w:rFonts w:ascii="Tahoma" w:hAnsi="Tahoma" w:cs="Tahoma"/>
            <w:color w:val="000000"/>
            <w:sz w:val="21"/>
            <w:szCs w:val="21"/>
          </w:rPr>
          <w:t>,</w:t>
        </w:r>
      </w:ins>
      <w:r>
        <w:rPr>
          <w:rFonts w:ascii="Tahoma" w:hAnsi="Tahoma" w:cs="Tahoma"/>
          <w:color w:val="000000"/>
          <w:sz w:val="21"/>
          <w:szCs w:val="21"/>
        </w:rPr>
        <w:t xml:space="preserve"> </w:t>
      </w:r>
      <w:del w:id="2" w:author="Farley, Katherine" w:date="2017-05-19T09:47:00Z">
        <w:r w:rsidDel="00F10F66">
          <w:rPr>
            <w:rFonts w:ascii="Tahoma" w:hAnsi="Tahoma" w:cs="Tahoma"/>
            <w:color w:val="000000"/>
            <w:sz w:val="21"/>
            <w:szCs w:val="21"/>
          </w:rPr>
          <w:delText xml:space="preserve">NCCU </w:delText>
        </w:r>
      </w:del>
      <w:r>
        <w:rPr>
          <w:rFonts w:ascii="Tahoma" w:hAnsi="Tahoma" w:cs="Tahoma"/>
          <w:color w:val="000000"/>
          <w:sz w:val="21"/>
          <w:szCs w:val="21"/>
        </w:rPr>
        <w:t>has established its Research System Approach to Innovation and Sustainability. This system approach involves basic research ranging from biomedical/biotechnology to pharmaceutical sciences to social and behavioral sciences focused on solving problems that affect the citizens of North Carolina. It is also conducting research in health disparities, nanotechnology/carbon nanotubes, robotics, polymers</w:t>
      </w:r>
      <w:ins w:id="3" w:author="Farley, Katherine" w:date="2017-05-23T08:00:00Z">
        <w:r w:rsidR="005216DC">
          <w:rPr>
            <w:rFonts w:ascii="Tahoma" w:hAnsi="Tahoma" w:cs="Tahoma"/>
            <w:color w:val="000000"/>
            <w:sz w:val="21"/>
            <w:szCs w:val="21"/>
          </w:rPr>
          <w:t>,</w:t>
        </w:r>
      </w:ins>
      <w:r>
        <w:rPr>
          <w:rFonts w:ascii="Tahoma" w:hAnsi="Tahoma" w:cs="Tahoma"/>
          <w:color w:val="000000"/>
          <w:sz w:val="21"/>
          <w:szCs w:val="21"/>
        </w:rPr>
        <w:t xml:space="preserve"> and green energy. Research efforts at NCCU </w:t>
      </w:r>
      <w:del w:id="4" w:author="Farley, Katherine" w:date="2017-05-19T09:47:00Z">
        <w:r w:rsidDel="00F10F66">
          <w:rPr>
            <w:rFonts w:ascii="Tahoma" w:hAnsi="Tahoma" w:cs="Tahoma"/>
            <w:color w:val="000000"/>
            <w:sz w:val="21"/>
            <w:szCs w:val="21"/>
          </w:rPr>
          <w:delText xml:space="preserve">is </w:delText>
        </w:r>
      </w:del>
      <w:ins w:id="5" w:author="Farley, Katherine" w:date="2017-05-19T09:47:00Z">
        <w:r>
          <w:rPr>
            <w:rFonts w:ascii="Tahoma" w:hAnsi="Tahoma" w:cs="Tahoma"/>
            <w:color w:val="000000"/>
            <w:sz w:val="21"/>
            <w:szCs w:val="21"/>
          </w:rPr>
          <w:t xml:space="preserve">are </w:t>
        </w:r>
      </w:ins>
      <w:r>
        <w:rPr>
          <w:rFonts w:ascii="Tahoma" w:hAnsi="Tahoma" w:cs="Tahoma"/>
          <w:color w:val="000000"/>
          <w:sz w:val="21"/>
          <w:szCs w:val="21"/>
        </w:rPr>
        <w:t xml:space="preserve">designed not only </w:t>
      </w:r>
      <w:ins w:id="6" w:author="Farley, Katherine" w:date="2017-05-19T09:47:00Z">
        <w:r>
          <w:rPr>
            <w:rFonts w:ascii="Tahoma" w:hAnsi="Tahoma" w:cs="Tahoma"/>
            <w:color w:val="000000"/>
            <w:sz w:val="21"/>
            <w:szCs w:val="21"/>
          </w:rPr>
          <w:t xml:space="preserve">to </w:t>
        </w:r>
      </w:ins>
      <w:r>
        <w:rPr>
          <w:rFonts w:ascii="Tahoma" w:hAnsi="Tahoma" w:cs="Tahoma"/>
          <w:color w:val="000000"/>
          <w:sz w:val="21"/>
          <w:szCs w:val="21"/>
        </w:rPr>
        <w:t>prepare students as the next generation of scientists</w:t>
      </w:r>
      <w:del w:id="7" w:author="Farley, Katherine" w:date="2017-05-19T09:48:00Z">
        <w:r w:rsidDel="00F10F66">
          <w:rPr>
            <w:rFonts w:ascii="Tahoma" w:hAnsi="Tahoma" w:cs="Tahoma"/>
            <w:color w:val="000000"/>
            <w:sz w:val="21"/>
            <w:szCs w:val="21"/>
          </w:rPr>
          <w:delText>;</w:delText>
        </w:r>
      </w:del>
      <w:r>
        <w:rPr>
          <w:rFonts w:ascii="Tahoma" w:hAnsi="Tahoma" w:cs="Tahoma"/>
          <w:color w:val="000000"/>
          <w:sz w:val="21"/>
          <w:szCs w:val="21"/>
        </w:rPr>
        <w:t xml:space="preserve"> but</w:t>
      </w:r>
      <w:del w:id="8" w:author="Farley, Katherine" w:date="2017-05-19T09:48:00Z">
        <w:r w:rsidDel="00F10F66">
          <w:rPr>
            <w:rFonts w:ascii="Tahoma" w:hAnsi="Tahoma" w:cs="Tahoma"/>
            <w:color w:val="000000"/>
            <w:sz w:val="21"/>
            <w:szCs w:val="21"/>
          </w:rPr>
          <w:delText>,</w:delText>
        </w:r>
      </w:del>
      <w:r>
        <w:rPr>
          <w:rFonts w:ascii="Tahoma" w:hAnsi="Tahoma" w:cs="Tahoma"/>
          <w:color w:val="000000"/>
          <w:sz w:val="21"/>
          <w:szCs w:val="21"/>
        </w:rPr>
        <w:t xml:space="preserve"> to address current and future </w:t>
      </w:r>
      <w:del w:id="9" w:author="Farley, Katherine" w:date="2017-05-19T09:48:00Z">
        <w:r w:rsidDel="00F10F66">
          <w:rPr>
            <w:rFonts w:ascii="Tahoma" w:hAnsi="Tahoma" w:cs="Tahoma"/>
            <w:color w:val="000000"/>
            <w:sz w:val="21"/>
            <w:szCs w:val="21"/>
          </w:rPr>
          <w:delText xml:space="preserve">challenging </w:delText>
        </w:r>
      </w:del>
      <w:ins w:id="10" w:author="Farley, Katherine" w:date="2017-05-19T09:48:00Z">
        <w:r>
          <w:rPr>
            <w:rFonts w:ascii="Tahoma" w:hAnsi="Tahoma" w:cs="Tahoma"/>
            <w:color w:val="000000"/>
            <w:sz w:val="21"/>
            <w:szCs w:val="21"/>
          </w:rPr>
          <w:t xml:space="preserve">challenges </w:t>
        </w:r>
      </w:ins>
      <w:r>
        <w:rPr>
          <w:rFonts w:ascii="Tahoma" w:hAnsi="Tahoma" w:cs="Tahoma"/>
          <w:color w:val="000000"/>
          <w:sz w:val="21"/>
          <w:szCs w:val="21"/>
        </w:rPr>
        <w:t>that impact</w:t>
      </w:r>
      <w:del w:id="11" w:author="Farley, Katherine" w:date="2017-05-19T09:48:00Z">
        <w:r w:rsidDel="00F10F66">
          <w:rPr>
            <w:rFonts w:ascii="Tahoma" w:hAnsi="Tahoma" w:cs="Tahoma"/>
            <w:color w:val="000000"/>
            <w:sz w:val="21"/>
            <w:szCs w:val="21"/>
          </w:rPr>
          <w:delText>s</w:delText>
        </w:r>
      </w:del>
      <w:r>
        <w:rPr>
          <w:rFonts w:ascii="Tahoma" w:hAnsi="Tahoma" w:cs="Tahoma"/>
          <w:color w:val="000000"/>
          <w:sz w:val="21"/>
          <w:szCs w:val="21"/>
        </w:rPr>
        <w:t xml:space="preserve"> our society economically and/or socially.</w:t>
      </w:r>
    </w:p>
    <w:p w14:paraId="45403734" w14:textId="77777777"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North Carolina Central University's research activities are carried out through two major research institutes</w:t>
      </w:r>
      <w:ins w:id="12" w:author="Farley, Katherine" w:date="2017-05-19T09:48:00Z">
        <w:r>
          <w:rPr>
            <w:rFonts w:ascii="Tahoma" w:hAnsi="Tahoma" w:cs="Tahoma"/>
            <w:color w:val="000000"/>
            <w:sz w:val="21"/>
            <w:szCs w:val="21"/>
          </w:rPr>
          <w:t>: the</w:t>
        </w:r>
      </w:ins>
      <w:del w:id="13" w:author="Farley, Katherine" w:date="2017-05-19T09:48:00Z">
        <w:r w:rsidDel="00F10F66">
          <w:rPr>
            <w:rFonts w:ascii="Tahoma" w:hAnsi="Tahoma" w:cs="Tahoma"/>
            <w:color w:val="000000"/>
            <w:sz w:val="21"/>
            <w:szCs w:val="21"/>
          </w:rPr>
          <w:delText>,</w:delText>
        </w:r>
      </w:del>
      <w:r>
        <w:rPr>
          <w:rFonts w:ascii="Tahoma" w:hAnsi="Tahoma" w:cs="Tahoma"/>
          <w:color w:val="000000"/>
          <w:sz w:val="21"/>
          <w:szCs w:val="21"/>
        </w:rPr>
        <w:t xml:space="preserve"> Julius L. Chambers Biomedical/Biotechnology Research Institute (BBRI)</w:t>
      </w:r>
      <w:del w:id="14" w:author="Farley, Katherine" w:date="2017-05-19T09:48:00Z">
        <w:r w:rsidDel="00F10F66">
          <w:rPr>
            <w:rFonts w:ascii="Tahoma" w:hAnsi="Tahoma" w:cs="Tahoma"/>
            <w:color w:val="000000"/>
            <w:sz w:val="21"/>
            <w:szCs w:val="21"/>
          </w:rPr>
          <w:delText>,</w:delText>
        </w:r>
      </w:del>
      <w:r>
        <w:rPr>
          <w:rFonts w:ascii="Tahoma" w:hAnsi="Tahoma" w:cs="Tahoma"/>
          <w:color w:val="000000"/>
          <w:sz w:val="21"/>
          <w:szCs w:val="21"/>
        </w:rPr>
        <w:t xml:space="preserve"> and</w:t>
      </w:r>
      <w:del w:id="15" w:author="Farley, Katherine" w:date="2017-05-19T09:48:00Z">
        <w:r w:rsidDel="00F10F66">
          <w:rPr>
            <w:rFonts w:ascii="Tahoma" w:hAnsi="Tahoma" w:cs="Tahoma"/>
            <w:color w:val="000000"/>
            <w:sz w:val="21"/>
            <w:szCs w:val="21"/>
          </w:rPr>
          <w:delText>,</w:delText>
        </w:r>
      </w:del>
      <w:r>
        <w:rPr>
          <w:rFonts w:ascii="Tahoma" w:hAnsi="Tahoma" w:cs="Tahoma"/>
          <w:color w:val="000000"/>
          <w:sz w:val="21"/>
          <w:szCs w:val="21"/>
        </w:rPr>
        <w:t xml:space="preserve"> </w:t>
      </w:r>
      <w:ins w:id="16" w:author="Farley, Katherine" w:date="2017-05-19T09:48:00Z">
        <w:r>
          <w:rPr>
            <w:rFonts w:ascii="Tahoma" w:hAnsi="Tahoma" w:cs="Tahoma"/>
            <w:color w:val="000000"/>
            <w:sz w:val="21"/>
            <w:szCs w:val="21"/>
          </w:rPr>
          <w:t>t</w:t>
        </w:r>
      </w:ins>
      <w:del w:id="17" w:author="Farley, Katherine" w:date="2017-05-19T09:48:00Z">
        <w:r w:rsidDel="00F10F66">
          <w:rPr>
            <w:rFonts w:ascii="Tahoma" w:hAnsi="Tahoma" w:cs="Tahoma"/>
            <w:color w:val="000000"/>
            <w:sz w:val="21"/>
            <w:szCs w:val="21"/>
          </w:rPr>
          <w:delText>T</w:delText>
        </w:r>
      </w:del>
      <w:r>
        <w:rPr>
          <w:rFonts w:ascii="Tahoma" w:hAnsi="Tahoma" w:cs="Tahoma"/>
          <w:color w:val="000000"/>
          <w:sz w:val="21"/>
          <w:szCs w:val="21"/>
        </w:rPr>
        <w:t xml:space="preserve">he Golden Leaf Foundation </w:t>
      </w:r>
      <w:proofErr w:type="spellStart"/>
      <w:r>
        <w:rPr>
          <w:rFonts w:ascii="Tahoma" w:hAnsi="Tahoma" w:cs="Tahoma"/>
          <w:color w:val="000000"/>
          <w:sz w:val="21"/>
          <w:szCs w:val="21"/>
        </w:rPr>
        <w:t>Biomanufacturing</w:t>
      </w:r>
      <w:proofErr w:type="spellEnd"/>
      <w:r>
        <w:rPr>
          <w:rFonts w:ascii="Tahoma" w:hAnsi="Tahoma" w:cs="Tahoma"/>
          <w:color w:val="000000"/>
          <w:sz w:val="21"/>
          <w:szCs w:val="21"/>
        </w:rPr>
        <w:t xml:space="preserve"> Research Institute and Technology Enterprise (BRITE). In addition to the two major research institutes, NCCU offers academic degrees through its two colleges (</w:t>
      </w:r>
      <w:ins w:id="18" w:author="Farley, Katherine" w:date="2017-05-19T09:48:00Z">
        <w:r>
          <w:rPr>
            <w:rFonts w:ascii="Tahoma" w:hAnsi="Tahoma" w:cs="Tahoma"/>
            <w:color w:val="000000"/>
            <w:sz w:val="21"/>
            <w:szCs w:val="21"/>
          </w:rPr>
          <w:t xml:space="preserve">the </w:t>
        </w:r>
      </w:ins>
      <w:r>
        <w:rPr>
          <w:rFonts w:ascii="Tahoma" w:hAnsi="Tahoma" w:cs="Tahoma"/>
          <w:color w:val="000000"/>
          <w:sz w:val="21"/>
          <w:szCs w:val="21"/>
        </w:rPr>
        <w:t>College of Arts and Sciences and the College of Behavioral and Social Sciences) and four schools (</w:t>
      </w:r>
      <w:ins w:id="19" w:author="Farley, Katherine" w:date="2017-05-19T09:48:00Z">
        <w:r>
          <w:rPr>
            <w:rFonts w:ascii="Tahoma" w:hAnsi="Tahoma" w:cs="Tahoma"/>
            <w:color w:val="000000"/>
            <w:sz w:val="21"/>
            <w:szCs w:val="21"/>
          </w:rPr>
          <w:t xml:space="preserve">the </w:t>
        </w:r>
      </w:ins>
      <w:r>
        <w:rPr>
          <w:rFonts w:ascii="Tahoma" w:hAnsi="Tahoma" w:cs="Tahoma"/>
          <w:color w:val="000000"/>
          <w:sz w:val="21"/>
          <w:szCs w:val="21"/>
        </w:rPr>
        <w:t xml:space="preserve">School of Business, </w:t>
      </w:r>
      <w:ins w:id="20" w:author="Farley, Katherine" w:date="2017-05-19T09:48:00Z">
        <w:r>
          <w:rPr>
            <w:rFonts w:ascii="Tahoma" w:hAnsi="Tahoma" w:cs="Tahoma"/>
            <w:color w:val="000000"/>
            <w:sz w:val="21"/>
            <w:szCs w:val="21"/>
          </w:rPr>
          <w:t xml:space="preserve">the </w:t>
        </w:r>
      </w:ins>
      <w:r>
        <w:rPr>
          <w:rFonts w:ascii="Tahoma" w:hAnsi="Tahoma" w:cs="Tahoma"/>
          <w:color w:val="000000"/>
          <w:sz w:val="21"/>
          <w:szCs w:val="21"/>
        </w:rPr>
        <w:t xml:space="preserve">School of Education, </w:t>
      </w:r>
      <w:ins w:id="21" w:author="Farley, Katherine" w:date="2017-05-19T09:48:00Z">
        <w:r>
          <w:rPr>
            <w:rFonts w:ascii="Tahoma" w:hAnsi="Tahoma" w:cs="Tahoma"/>
            <w:color w:val="000000"/>
            <w:sz w:val="21"/>
            <w:szCs w:val="21"/>
          </w:rPr>
          <w:t xml:space="preserve">the </w:t>
        </w:r>
      </w:ins>
      <w:r>
        <w:rPr>
          <w:rFonts w:ascii="Tahoma" w:hAnsi="Tahoma" w:cs="Tahoma"/>
          <w:color w:val="000000"/>
          <w:sz w:val="21"/>
          <w:szCs w:val="21"/>
        </w:rPr>
        <w:t>School of Library and Information Sciences</w:t>
      </w:r>
      <w:ins w:id="22" w:author="Farley, Katherine" w:date="2017-05-19T09:48:00Z">
        <w:r>
          <w:rPr>
            <w:rFonts w:ascii="Tahoma" w:hAnsi="Tahoma" w:cs="Tahoma"/>
            <w:color w:val="000000"/>
            <w:sz w:val="21"/>
            <w:szCs w:val="21"/>
          </w:rPr>
          <w:t>,</w:t>
        </w:r>
      </w:ins>
      <w:r>
        <w:rPr>
          <w:rFonts w:ascii="Tahoma" w:hAnsi="Tahoma" w:cs="Tahoma"/>
          <w:color w:val="000000"/>
          <w:sz w:val="21"/>
          <w:szCs w:val="21"/>
        </w:rPr>
        <w:t xml:space="preserve"> and </w:t>
      </w:r>
      <w:ins w:id="23" w:author="Farley, Katherine" w:date="2017-05-19T09:48:00Z">
        <w:r>
          <w:rPr>
            <w:rFonts w:ascii="Tahoma" w:hAnsi="Tahoma" w:cs="Tahoma"/>
            <w:color w:val="000000"/>
            <w:sz w:val="21"/>
            <w:szCs w:val="21"/>
          </w:rPr>
          <w:t xml:space="preserve">the </w:t>
        </w:r>
      </w:ins>
      <w:r>
        <w:rPr>
          <w:rFonts w:ascii="Tahoma" w:hAnsi="Tahoma" w:cs="Tahoma"/>
          <w:color w:val="000000"/>
          <w:sz w:val="21"/>
          <w:szCs w:val="21"/>
        </w:rPr>
        <w:t>School of Law), which are intimately involved in ongoing research activities.</w:t>
      </w:r>
    </w:p>
    <w:p w14:paraId="4B929FCE" w14:textId="2915D011"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 xml:space="preserve">The research activities are supported by the Office of Sponsored Research and Programs and the Office of Research Compliance and Technology Transfer. The purpose of the offices listed are to assist </w:t>
      </w:r>
      <w:r>
        <w:rPr>
          <w:rFonts w:ascii="Tahoma" w:hAnsi="Tahoma" w:cs="Tahoma"/>
          <w:color w:val="000000"/>
          <w:sz w:val="21"/>
          <w:szCs w:val="21"/>
        </w:rPr>
        <w:lastRenderedPageBreak/>
        <w:t>faculty and staff with proposals</w:t>
      </w:r>
      <w:ins w:id="24" w:author="Farley, Katherine" w:date="2017-05-19T09:49:00Z">
        <w:r>
          <w:rPr>
            <w:rFonts w:ascii="Tahoma" w:hAnsi="Tahoma" w:cs="Tahoma"/>
            <w:color w:val="000000"/>
            <w:sz w:val="21"/>
            <w:szCs w:val="21"/>
          </w:rPr>
          <w:t xml:space="preserve"> and</w:t>
        </w:r>
      </w:ins>
      <w:del w:id="25" w:author="Farley, Katherine" w:date="2017-05-19T09:49:00Z">
        <w:r w:rsidDel="00F10F66">
          <w:rPr>
            <w:rFonts w:ascii="Tahoma" w:hAnsi="Tahoma" w:cs="Tahoma"/>
            <w:color w:val="000000"/>
            <w:sz w:val="21"/>
            <w:szCs w:val="21"/>
          </w:rPr>
          <w:delText>,</w:delText>
        </w:r>
      </w:del>
      <w:r>
        <w:rPr>
          <w:rFonts w:ascii="Tahoma" w:hAnsi="Tahoma" w:cs="Tahoma"/>
          <w:color w:val="000000"/>
          <w:sz w:val="21"/>
          <w:szCs w:val="21"/>
        </w:rPr>
        <w:t xml:space="preserve"> </w:t>
      </w:r>
      <w:ins w:id="26" w:author="Farley, Katherine" w:date="2017-05-19T09:51:00Z">
        <w:r>
          <w:rPr>
            <w:rFonts w:ascii="Tahoma" w:hAnsi="Tahoma" w:cs="Tahoma"/>
            <w:color w:val="000000"/>
            <w:sz w:val="21"/>
            <w:szCs w:val="21"/>
          </w:rPr>
          <w:t xml:space="preserve">to </w:t>
        </w:r>
      </w:ins>
      <w:r>
        <w:rPr>
          <w:rFonts w:ascii="Tahoma" w:hAnsi="Tahoma" w:cs="Tahoma"/>
          <w:color w:val="000000"/>
          <w:sz w:val="21"/>
          <w:szCs w:val="21"/>
        </w:rPr>
        <w:t>ensure the integrity of all university research activities, as well as compliance with NCCU, UNC-System, State</w:t>
      </w:r>
      <w:ins w:id="27" w:author="Farley, Katherine" w:date="2017-05-23T08:01:00Z">
        <w:r w:rsidR="005216DC">
          <w:rPr>
            <w:rFonts w:ascii="Tahoma" w:hAnsi="Tahoma" w:cs="Tahoma"/>
            <w:color w:val="000000"/>
            <w:sz w:val="21"/>
            <w:szCs w:val="21"/>
          </w:rPr>
          <w:t>,</w:t>
        </w:r>
      </w:ins>
      <w:r>
        <w:rPr>
          <w:rFonts w:ascii="Tahoma" w:hAnsi="Tahoma" w:cs="Tahoma"/>
          <w:color w:val="000000"/>
          <w:sz w:val="21"/>
          <w:szCs w:val="21"/>
        </w:rPr>
        <w:t xml:space="preserve"> and Federal guidelines and restrictions.</w:t>
      </w:r>
    </w:p>
    <w:p w14:paraId="53097A7A" w14:textId="44DBF32B" w:rsidR="00F10F66" w:rsidRDefault="00F10F66" w:rsidP="00F10F66">
      <w:pPr>
        <w:pStyle w:val="NormalWeb"/>
        <w:shd w:val="clear" w:color="auto" w:fill="FFFFFF"/>
        <w:spacing w:before="0" w:beforeAutospacing="0" w:after="0" w:afterAutospacing="0" w:line="450" w:lineRule="atLeast"/>
        <w:jc w:val="both"/>
        <w:rPr>
          <w:rFonts w:ascii="Tahoma" w:hAnsi="Tahoma" w:cs="Tahoma"/>
          <w:color w:val="000000"/>
          <w:sz w:val="21"/>
          <w:szCs w:val="21"/>
        </w:rPr>
      </w:pPr>
      <w:r>
        <w:rPr>
          <w:rFonts w:ascii="Tahoma" w:hAnsi="Tahoma" w:cs="Tahoma"/>
          <w:color w:val="000000"/>
          <w:sz w:val="21"/>
          <w:szCs w:val="21"/>
        </w:rPr>
        <w:t xml:space="preserve">The mission of the Division is to provide </w:t>
      </w:r>
      <w:del w:id="28" w:author="Farley, Katherine" w:date="2017-05-23T08:01:00Z">
        <w:r w:rsidDel="005216DC">
          <w:rPr>
            <w:rFonts w:ascii="Tahoma" w:hAnsi="Tahoma" w:cs="Tahoma"/>
            <w:color w:val="000000"/>
            <w:sz w:val="21"/>
            <w:szCs w:val="21"/>
          </w:rPr>
          <w:delText xml:space="preserve">the </w:delText>
        </w:r>
      </w:del>
      <w:r>
        <w:rPr>
          <w:rFonts w:ascii="Tahoma" w:hAnsi="Tahoma" w:cs="Tahoma"/>
          <w:color w:val="000000"/>
          <w:sz w:val="21"/>
          <w:szCs w:val="21"/>
        </w:rPr>
        <w:t xml:space="preserve">leadership for strengthening and enhancing the University's academic programs through research and economic development </w:t>
      </w:r>
      <w:ins w:id="29" w:author="Farley, Katherine" w:date="2017-05-19T09:49:00Z">
        <w:r>
          <w:rPr>
            <w:rFonts w:ascii="Tahoma" w:hAnsi="Tahoma" w:cs="Tahoma"/>
            <w:color w:val="000000"/>
            <w:sz w:val="21"/>
            <w:szCs w:val="21"/>
          </w:rPr>
          <w:t>i</w:t>
        </w:r>
      </w:ins>
      <w:del w:id="30" w:author="Farley, Katherine" w:date="2017-05-19T09:49:00Z">
        <w:r w:rsidDel="00F10F66">
          <w:rPr>
            <w:rFonts w:ascii="Tahoma" w:hAnsi="Tahoma" w:cs="Tahoma"/>
            <w:color w:val="000000"/>
            <w:sz w:val="21"/>
            <w:szCs w:val="21"/>
          </w:rPr>
          <w:delText>I</w:delText>
        </w:r>
      </w:del>
      <w:r>
        <w:rPr>
          <w:rFonts w:ascii="Tahoma" w:hAnsi="Tahoma" w:cs="Tahoma"/>
          <w:color w:val="000000"/>
          <w:sz w:val="21"/>
          <w:szCs w:val="21"/>
        </w:rPr>
        <w:t>nitiatives campus</w:t>
      </w:r>
      <w:ins w:id="31" w:author="Farley, Katherine" w:date="2017-05-19T09:52:00Z">
        <w:r>
          <w:rPr>
            <w:rFonts w:ascii="Tahoma" w:hAnsi="Tahoma" w:cs="Tahoma"/>
            <w:color w:val="000000"/>
            <w:sz w:val="21"/>
            <w:szCs w:val="21"/>
          </w:rPr>
          <w:t xml:space="preserve"> </w:t>
        </w:r>
      </w:ins>
      <w:del w:id="32" w:author="Farley, Katherine" w:date="2017-05-19T09:52:00Z">
        <w:r w:rsidDel="00F10F66">
          <w:rPr>
            <w:rFonts w:ascii="Tahoma" w:hAnsi="Tahoma" w:cs="Tahoma"/>
            <w:color w:val="000000"/>
            <w:sz w:val="21"/>
            <w:szCs w:val="21"/>
          </w:rPr>
          <w:delText>-</w:delText>
        </w:r>
      </w:del>
      <w:r>
        <w:rPr>
          <w:rFonts w:ascii="Tahoma" w:hAnsi="Tahoma" w:cs="Tahoma"/>
          <w:color w:val="000000"/>
          <w:sz w:val="21"/>
          <w:szCs w:val="21"/>
        </w:rPr>
        <w:t>wide. The mission of the Division is driven by the premise that the university is in continuous pursuit of excellence.</w:t>
      </w:r>
    </w:p>
    <w:p w14:paraId="2DAC6F97" w14:textId="77777777" w:rsidR="005D0D5F" w:rsidRDefault="00E133A2">
      <w:pPr>
        <w:rPr>
          <w:ins w:id="33" w:author="Farley, Katherine" w:date="2017-05-19T09:54:00Z"/>
        </w:rPr>
      </w:pPr>
    </w:p>
    <w:p w14:paraId="3D16A0C7" w14:textId="77777777" w:rsidR="00934C62" w:rsidRPr="00AA64DB" w:rsidRDefault="00432304">
      <w:pPr>
        <w:rPr>
          <w:color w:val="FF0000"/>
        </w:rPr>
      </w:pPr>
      <w:r w:rsidRPr="00AA64DB">
        <w:rPr>
          <w:color w:val="FF0000"/>
        </w:rPr>
        <w:t xml:space="preserve">Thoughts: </w:t>
      </w:r>
    </w:p>
    <w:p w14:paraId="2B34C023" w14:textId="33F1A610" w:rsidR="00934C62" w:rsidRPr="00AA64DB" w:rsidRDefault="00934C62" w:rsidP="00934C62">
      <w:pPr>
        <w:pStyle w:val="ListParagraph"/>
        <w:numPr>
          <w:ilvl w:val="0"/>
          <w:numId w:val="2"/>
        </w:numPr>
        <w:rPr>
          <w:color w:val="FF0000"/>
        </w:rPr>
      </w:pPr>
      <w:r w:rsidRPr="00AA64DB">
        <w:rPr>
          <w:color w:val="FF0000"/>
        </w:rPr>
        <w:t>Are the accordion and tile views BOTH necessary? There’s also a</w:t>
      </w:r>
      <w:r w:rsidR="00DD177A" w:rsidRPr="00AA64DB">
        <w:rPr>
          <w:color w:val="FF0000"/>
        </w:rPr>
        <w:t>n odd</w:t>
      </w:r>
      <w:r w:rsidRPr="00AA64DB">
        <w:rPr>
          <w:color w:val="FF0000"/>
        </w:rPr>
        <w:t xml:space="preserve"> pause on the “by topic” version of the page.</w:t>
      </w:r>
    </w:p>
    <w:p w14:paraId="71FDA877" w14:textId="77777777" w:rsidR="00934C62" w:rsidRDefault="00934C62"/>
    <w:p w14:paraId="72854E51" w14:textId="7F1A7128" w:rsidR="00934C62" w:rsidRDefault="00934C62"/>
    <w:p w14:paraId="347415ED" w14:textId="77777777" w:rsidR="00934C62" w:rsidRDefault="00934C62"/>
    <w:p w14:paraId="2A2851AA" w14:textId="7EA441F8" w:rsidR="00D67BE4" w:rsidRDefault="00E133A2">
      <w:pPr>
        <w:rPr>
          <w:rStyle w:val="Hyperlink"/>
        </w:rPr>
      </w:pPr>
      <w:hyperlink r:id="rId6" w:history="1">
        <w:r w:rsidR="00D67BE4" w:rsidRPr="007413BC">
          <w:rPr>
            <w:rStyle w:val="Hyperlink"/>
          </w:rPr>
          <w:t>http://www.sand.ad.nccu.edu/research-dev/lookup.cfm?by=topic</w:t>
        </w:r>
      </w:hyperlink>
    </w:p>
    <w:p w14:paraId="7E83CBF0" w14:textId="079A611F" w:rsidR="005216DC" w:rsidRDefault="005216DC" w:rsidP="00AA64DB">
      <w:pPr>
        <w:pStyle w:val="ListParagraph"/>
        <w:numPr>
          <w:ilvl w:val="0"/>
          <w:numId w:val="2"/>
        </w:numPr>
      </w:pPr>
      <w:r w:rsidRPr="00AA64DB">
        <w:rPr>
          <w:color w:val="FF0000"/>
        </w:rPr>
        <w:t>Note: Changes for consistency in capitalization made in text below.</w:t>
      </w:r>
    </w:p>
    <w:p w14:paraId="7166E6D3" w14:textId="77777777" w:rsidR="00D67BE4" w:rsidRDefault="00D67BE4" w:rsidP="00D67BE4">
      <w:pPr>
        <w:pStyle w:val="Heading1"/>
        <w:shd w:val="clear" w:color="auto" w:fill="FFFFFF"/>
        <w:spacing w:before="0" w:beforeAutospacing="0" w:after="240" w:afterAutospacing="0" w:line="288" w:lineRule="atLeast"/>
        <w:rPr>
          <w:b w:val="0"/>
          <w:bCs w:val="0"/>
          <w:color w:val="8C2332"/>
          <w:sz w:val="83"/>
          <w:szCs w:val="83"/>
        </w:rPr>
      </w:pPr>
      <w:r>
        <w:rPr>
          <w:b w:val="0"/>
          <w:bCs w:val="0"/>
          <w:color w:val="8C2332"/>
          <w:sz w:val="83"/>
          <w:szCs w:val="83"/>
        </w:rPr>
        <w:t>Our Projects</w:t>
      </w:r>
    </w:p>
    <w:p w14:paraId="13B22776"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Aging</w:t>
      </w:r>
    </w:p>
    <w:p w14:paraId="34A0A89E"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Demography and Population</w:t>
      </w:r>
    </w:p>
    <w:p w14:paraId="12718B92"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Chronic Disease</w:t>
      </w:r>
    </w:p>
    <w:p w14:paraId="29040F2C" w14:textId="77777777" w:rsidR="00D67BE4" w:rsidRDefault="00D67BE4" w:rsidP="00D67BE4">
      <w:pPr>
        <w:numPr>
          <w:ilvl w:val="0"/>
          <w:numId w:val="1"/>
        </w:numPr>
        <w:shd w:val="clear" w:color="auto" w:fill="FFFFFF"/>
        <w:spacing w:after="0" w:line="576" w:lineRule="atLeast"/>
        <w:ind w:left="600"/>
        <w:rPr>
          <w:rFonts w:ascii="Tahoma" w:hAnsi="Tahoma" w:cs="Tahoma"/>
          <w:color w:val="000000"/>
          <w:sz w:val="21"/>
          <w:szCs w:val="21"/>
        </w:rPr>
      </w:pPr>
      <w:r>
        <w:rPr>
          <w:rFonts w:ascii="Tahoma" w:hAnsi="Tahoma" w:cs="Tahoma"/>
          <w:color w:val="000000"/>
          <w:sz w:val="21"/>
          <w:szCs w:val="21"/>
        </w:rPr>
        <w:fldChar w:fldCharType="begin"/>
      </w:r>
      <w:r>
        <w:rPr>
          <w:rFonts w:ascii="Tahoma" w:hAnsi="Tahoma" w:cs="Tahoma"/>
          <w:color w:val="000000"/>
          <w:sz w:val="21"/>
          <w:szCs w:val="21"/>
        </w:rPr>
        <w:instrText xml:space="preserve"> HYPERLINK "http://www.sand.ad.nccu.edu/research-dev/retrieve.cfm?id=478160" </w:instrText>
      </w:r>
      <w:r>
        <w:rPr>
          <w:rFonts w:ascii="Tahoma" w:hAnsi="Tahoma" w:cs="Tahoma"/>
          <w:color w:val="000000"/>
          <w:sz w:val="21"/>
          <w:szCs w:val="21"/>
        </w:rPr>
        <w:fldChar w:fldCharType="separate"/>
      </w:r>
      <w:r>
        <w:rPr>
          <w:rStyle w:val="Hyperlink"/>
          <w:rFonts w:ascii="Tahoma" w:hAnsi="Tahoma" w:cs="Tahoma"/>
          <w:color w:val="8C2332"/>
          <w:sz w:val="21"/>
          <w:szCs w:val="21"/>
          <w:bdr w:val="none" w:sz="0" w:space="0" w:color="auto" w:frame="1"/>
        </w:rPr>
        <w:t xml:space="preserve">Development of an </w:t>
      </w:r>
      <w:ins w:id="34" w:author="Farley, Katherine" w:date="2017-05-19T10:01:00Z">
        <w:r>
          <w:rPr>
            <w:rStyle w:val="Hyperlink"/>
            <w:rFonts w:ascii="Tahoma" w:hAnsi="Tahoma" w:cs="Tahoma"/>
            <w:color w:val="8C2332"/>
            <w:sz w:val="21"/>
            <w:szCs w:val="21"/>
            <w:bdr w:val="none" w:sz="0" w:space="0" w:color="auto" w:frame="1"/>
          </w:rPr>
          <w:t>A</w:t>
        </w:r>
      </w:ins>
      <w:del w:id="35" w:author="Farley, Katherine" w:date="2017-05-19T10:01:00Z">
        <w:r w:rsidDel="00D67BE4">
          <w:rPr>
            <w:rStyle w:val="Hyperlink"/>
            <w:rFonts w:ascii="Tahoma" w:hAnsi="Tahoma" w:cs="Tahoma"/>
            <w:color w:val="8C2332"/>
            <w:sz w:val="21"/>
            <w:szCs w:val="21"/>
            <w:bdr w:val="none" w:sz="0" w:space="0" w:color="auto" w:frame="1"/>
          </w:rPr>
          <w:delText>a</w:delText>
        </w:r>
      </w:del>
      <w:r>
        <w:rPr>
          <w:rStyle w:val="Hyperlink"/>
          <w:rFonts w:ascii="Tahoma" w:hAnsi="Tahoma" w:cs="Tahoma"/>
          <w:color w:val="8C2332"/>
          <w:sz w:val="21"/>
          <w:szCs w:val="21"/>
          <w:bdr w:val="none" w:sz="0" w:space="0" w:color="auto" w:frame="1"/>
        </w:rPr>
        <w:t xml:space="preserve">ctive PCSK9 Assay to </w:t>
      </w:r>
      <w:ins w:id="36" w:author="Farley, Katherine" w:date="2017-05-19T10:01:00Z">
        <w:r>
          <w:rPr>
            <w:rStyle w:val="Hyperlink"/>
            <w:rFonts w:ascii="Tahoma" w:hAnsi="Tahoma" w:cs="Tahoma"/>
            <w:color w:val="8C2332"/>
            <w:sz w:val="21"/>
            <w:szCs w:val="21"/>
            <w:bdr w:val="none" w:sz="0" w:space="0" w:color="auto" w:frame="1"/>
          </w:rPr>
          <w:t>B</w:t>
        </w:r>
      </w:ins>
      <w:del w:id="37" w:author="Farley, Katherine" w:date="2017-05-19T10:01:00Z">
        <w:r w:rsidDel="00D67BE4">
          <w:rPr>
            <w:rStyle w:val="Hyperlink"/>
            <w:rFonts w:ascii="Tahoma" w:hAnsi="Tahoma" w:cs="Tahoma"/>
            <w:color w:val="8C2332"/>
            <w:sz w:val="21"/>
            <w:szCs w:val="21"/>
            <w:bdr w:val="none" w:sz="0" w:space="0" w:color="auto" w:frame="1"/>
          </w:rPr>
          <w:delText>b</w:delText>
        </w:r>
      </w:del>
      <w:r>
        <w:rPr>
          <w:rStyle w:val="Hyperlink"/>
          <w:rFonts w:ascii="Tahoma" w:hAnsi="Tahoma" w:cs="Tahoma"/>
          <w:color w:val="8C2332"/>
          <w:sz w:val="21"/>
          <w:szCs w:val="21"/>
          <w:bdr w:val="none" w:sz="0" w:space="0" w:color="auto" w:frame="1"/>
        </w:rPr>
        <w:t>e Used in Human Serum Sample</w:t>
      </w:r>
      <w:r>
        <w:rPr>
          <w:rFonts w:ascii="Tahoma" w:hAnsi="Tahoma" w:cs="Tahoma"/>
          <w:color w:val="000000"/>
          <w:sz w:val="21"/>
          <w:szCs w:val="21"/>
        </w:rPr>
        <w:fldChar w:fldCharType="end"/>
      </w:r>
    </w:p>
    <w:p w14:paraId="1BC6C821" w14:textId="77777777" w:rsidR="00D67BE4" w:rsidRDefault="00D67BE4" w:rsidP="00D67BE4">
      <w:pPr>
        <w:numPr>
          <w:ilvl w:val="0"/>
          <w:numId w:val="1"/>
        </w:numPr>
        <w:shd w:val="clear" w:color="auto" w:fill="FFFFFF"/>
        <w:spacing w:after="0" w:line="576" w:lineRule="atLeast"/>
        <w:ind w:left="600"/>
        <w:rPr>
          <w:rFonts w:ascii="Tahoma" w:hAnsi="Tahoma" w:cs="Tahoma"/>
          <w:color w:val="000000"/>
          <w:sz w:val="21"/>
          <w:szCs w:val="21"/>
        </w:rPr>
      </w:pPr>
      <w:r>
        <w:rPr>
          <w:rFonts w:ascii="Tahoma" w:hAnsi="Tahoma" w:cs="Tahoma"/>
          <w:color w:val="000000"/>
          <w:sz w:val="21"/>
          <w:szCs w:val="21"/>
        </w:rPr>
        <w:fldChar w:fldCharType="begin"/>
      </w:r>
      <w:r>
        <w:rPr>
          <w:rFonts w:ascii="Tahoma" w:hAnsi="Tahoma" w:cs="Tahoma"/>
          <w:color w:val="000000"/>
          <w:sz w:val="21"/>
          <w:szCs w:val="21"/>
        </w:rPr>
        <w:instrText xml:space="preserve"> HYPERLINK "http://www.sand.ad.nccu.edu/research-dev/retrieve.cfm?id=324766" </w:instrText>
      </w:r>
      <w:r>
        <w:rPr>
          <w:rFonts w:ascii="Tahoma" w:hAnsi="Tahoma" w:cs="Tahoma"/>
          <w:color w:val="000000"/>
          <w:sz w:val="21"/>
          <w:szCs w:val="21"/>
        </w:rPr>
        <w:fldChar w:fldCharType="separate"/>
      </w:r>
      <w:r>
        <w:rPr>
          <w:rStyle w:val="Hyperlink"/>
          <w:rFonts w:ascii="Tahoma" w:hAnsi="Tahoma" w:cs="Tahoma"/>
          <w:color w:val="8C2332"/>
          <w:sz w:val="21"/>
          <w:szCs w:val="21"/>
          <w:bdr w:val="none" w:sz="0" w:space="0" w:color="auto" w:frame="1"/>
        </w:rPr>
        <w:t xml:space="preserve">Effect of </w:t>
      </w:r>
      <w:ins w:id="38" w:author="Farley, Katherine" w:date="2017-05-19T10:01:00Z">
        <w:r>
          <w:rPr>
            <w:rStyle w:val="Hyperlink"/>
            <w:rFonts w:ascii="Tahoma" w:hAnsi="Tahoma" w:cs="Tahoma"/>
            <w:color w:val="8C2332"/>
            <w:sz w:val="21"/>
            <w:szCs w:val="21"/>
            <w:bdr w:val="none" w:sz="0" w:space="0" w:color="auto" w:frame="1"/>
          </w:rPr>
          <w:t>W</w:t>
        </w:r>
      </w:ins>
      <w:del w:id="39" w:author="Farley, Katherine" w:date="2017-05-19T10:01:00Z">
        <w:r w:rsidDel="00D67BE4">
          <w:rPr>
            <w:rStyle w:val="Hyperlink"/>
            <w:rFonts w:ascii="Tahoma" w:hAnsi="Tahoma" w:cs="Tahoma"/>
            <w:color w:val="8C2332"/>
            <w:sz w:val="21"/>
            <w:szCs w:val="21"/>
            <w:bdr w:val="none" w:sz="0" w:space="0" w:color="auto" w:frame="1"/>
          </w:rPr>
          <w:delText>w</w:delText>
        </w:r>
      </w:del>
      <w:r>
        <w:rPr>
          <w:rStyle w:val="Hyperlink"/>
          <w:rFonts w:ascii="Tahoma" w:hAnsi="Tahoma" w:cs="Tahoma"/>
          <w:color w:val="8C2332"/>
          <w:sz w:val="21"/>
          <w:szCs w:val="21"/>
          <w:bdr w:val="none" w:sz="0" w:space="0" w:color="auto" w:frame="1"/>
        </w:rPr>
        <w:t xml:space="preserve">atermelon </w:t>
      </w:r>
      <w:ins w:id="40" w:author="Farley, Katherine" w:date="2017-05-19T10:01:00Z">
        <w:r>
          <w:rPr>
            <w:rStyle w:val="Hyperlink"/>
            <w:rFonts w:ascii="Tahoma" w:hAnsi="Tahoma" w:cs="Tahoma"/>
            <w:color w:val="8C2332"/>
            <w:sz w:val="21"/>
            <w:szCs w:val="21"/>
            <w:bdr w:val="none" w:sz="0" w:space="0" w:color="auto" w:frame="1"/>
          </w:rPr>
          <w:t>E</w:t>
        </w:r>
      </w:ins>
      <w:del w:id="41" w:author="Farley, Katherine" w:date="2017-05-19T10:01:00Z">
        <w:r w:rsidDel="00D67BE4">
          <w:rPr>
            <w:rStyle w:val="Hyperlink"/>
            <w:rFonts w:ascii="Tahoma" w:hAnsi="Tahoma" w:cs="Tahoma"/>
            <w:color w:val="8C2332"/>
            <w:sz w:val="21"/>
            <w:szCs w:val="21"/>
            <w:bdr w:val="none" w:sz="0" w:space="0" w:color="auto" w:frame="1"/>
          </w:rPr>
          <w:delText>e</w:delText>
        </w:r>
      </w:del>
      <w:r>
        <w:rPr>
          <w:rStyle w:val="Hyperlink"/>
          <w:rFonts w:ascii="Tahoma" w:hAnsi="Tahoma" w:cs="Tahoma"/>
          <w:color w:val="8C2332"/>
          <w:sz w:val="21"/>
          <w:szCs w:val="21"/>
          <w:bdr w:val="none" w:sz="0" w:space="0" w:color="auto" w:frame="1"/>
        </w:rPr>
        <w:t xml:space="preserve">xtract on </w:t>
      </w:r>
      <w:ins w:id="42" w:author="Farley, Katherine" w:date="2017-05-19T10:01:00Z">
        <w:r>
          <w:rPr>
            <w:rStyle w:val="Hyperlink"/>
            <w:rFonts w:ascii="Tahoma" w:hAnsi="Tahoma" w:cs="Tahoma"/>
            <w:color w:val="8C2332"/>
            <w:sz w:val="21"/>
            <w:szCs w:val="21"/>
            <w:bdr w:val="none" w:sz="0" w:space="0" w:color="auto" w:frame="1"/>
          </w:rPr>
          <w:t>C</w:t>
        </w:r>
      </w:ins>
      <w:del w:id="43" w:author="Farley, Katherine" w:date="2017-05-19T10:01:00Z">
        <w:r w:rsidDel="00D67BE4">
          <w:rPr>
            <w:rStyle w:val="Hyperlink"/>
            <w:rFonts w:ascii="Tahoma" w:hAnsi="Tahoma" w:cs="Tahoma"/>
            <w:color w:val="8C2332"/>
            <w:sz w:val="21"/>
            <w:szCs w:val="21"/>
            <w:bdr w:val="none" w:sz="0" w:space="0" w:color="auto" w:frame="1"/>
          </w:rPr>
          <w:delText>c</w:delText>
        </w:r>
      </w:del>
      <w:r>
        <w:rPr>
          <w:rStyle w:val="Hyperlink"/>
          <w:rFonts w:ascii="Tahoma" w:hAnsi="Tahoma" w:cs="Tahoma"/>
          <w:color w:val="8C2332"/>
          <w:sz w:val="21"/>
          <w:szCs w:val="21"/>
          <w:bdr w:val="none" w:sz="0" w:space="0" w:color="auto" w:frame="1"/>
        </w:rPr>
        <w:t xml:space="preserve">ardiovascular </w:t>
      </w:r>
      <w:ins w:id="44" w:author="Farley, Katherine" w:date="2017-05-19T10:01:00Z">
        <w:r>
          <w:rPr>
            <w:rStyle w:val="Hyperlink"/>
            <w:rFonts w:ascii="Tahoma" w:hAnsi="Tahoma" w:cs="Tahoma"/>
            <w:color w:val="8C2332"/>
            <w:sz w:val="21"/>
            <w:szCs w:val="21"/>
            <w:bdr w:val="none" w:sz="0" w:space="0" w:color="auto" w:frame="1"/>
          </w:rPr>
          <w:t>F</w:t>
        </w:r>
      </w:ins>
      <w:del w:id="45" w:author="Farley, Katherine" w:date="2017-05-19T10:01:00Z">
        <w:r w:rsidDel="00D67BE4">
          <w:rPr>
            <w:rStyle w:val="Hyperlink"/>
            <w:rFonts w:ascii="Tahoma" w:hAnsi="Tahoma" w:cs="Tahoma"/>
            <w:color w:val="8C2332"/>
            <w:sz w:val="21"/>
            <w:szCs w:val="21"/>
            <w:bdr w:val="none" w:sz="0" w:space="0" w:color="auto" w:frame="1"/>
          </w:rPr>
          <w:delText>f</w:delText>
        </w:r>
      </w:del>
      <w:r>
        <w:rPr>
          <w:rStyle w:val="Hyperlink"/>
          <w:rFonts w:ascii="Tahoma" w:hAnsi="Tahoma" w:cs="Tahoma"/>
          <w:color w:val="8C2332"/>
          <w:sz w:val="21"/>
          <w:szCs w:val="21"/>
          <w:bdr w:val="none" w:sz="0" w:space="0" w:color="auto" w:frame="1"/>
        </w:rPr>
        <w:t xml:space="preserve">unction of </w:t>
      </w:r>
      <w:ins w:id="46" w:author="Farley, Katherine" w:date="2017-05-19T10:01:00Z">
        <w:r>
          <w:rPr>
            <w:rStyle w:val="Hyperlink"/>
            <w:rFonts w:ascii="Tahoma" w:hAnsi="Tahoma" w:cs="Tahoma"/>
            <w:color w:val="8C2332"/>
            <w:sz w:val="21"/>
            <w:szCs w:val="21"/>
            <w:bdr w:val="none" w:sz="0" w:space="0" w:color="auto" w:frame="1"/>
          </w:rPr>
          <w:t>Z</w:t>
        </w:r>
      </w:ins>
      <w:del w:id="47" w:author="Farley, Katherine" w:date="2017-05-19T10:01:00Z">
        <w:r w:rsidDel="00D67BE4">
          <w:rPr>
            <w:rStyle w:val="Hyperlink"/>
            <w:rFonts w:ascii="Tahoma" w:hAnsi="Tahoma" w:cs="Tahoma"/>
            <w:color w:val="8C2332"/>
            <w:sz w:val="21"/>
            <w:szCs w:val="21"/>
            <w:bdr w:val="none" w:sz="0" w:space="0" w:color="auto" w:frame="1"/>
          </w:rPr>
          <w:delText>z</w:delText>
        </w:r>
      </w:del>
      <w:r>
        <w:rPr>
          <w:rStyle w:val="Hyperlink"/>
          <w:rFonts w:ascii="Tahoma" w:hAnsi="Tahoma" w:cs="Tahoma"/>
          <w:color w:val="8C2332"/>
          <w:sz w:val="21"/>
          <w:szCs w:val="21"/>
          <w:bdr w:val="none" w:sz="0" w:space="0" w:color="auto" w:frame="1"/>
        </w:rPr>
        <w:t xml:space="preserve">ebrafish </w:t>
      </w:r>
      <w:ins w:id="48" w:author="Farley, Katherine" w:date="2017-05-19T10:01:00Z">
        <w:r>
          <w:rPr>
            <w:rStyle w:val="Hyperlink"/>
            <w:rFonts w:ascii="Tahoma" w:hAnsi="Tahoma" w:cs="Tahoma"/>
            <w:color w:val="8C2332"/>
            <w:sz w:val="21"/>
            <w:szCs w:val="21"/>
            <w:bdr w:val="none" w:sz="0" w:space="0" w:color="auto" w:frame="1"/>
          </w:rPr>
          <w:t>M</w:t>
        </w:r>
      </w:ins>
      <w:del w:id="49" w:author="Farley, Katherine" w:date="2017-05-19T10:01:00Z">
        <w:r w:rsidDel="00D67BE4">
          <w:rPr>
            <w:rStyle w:val="Hyperlink"/>
            <w:rFonts w:ascii="Tahoma" w:hAnsi="Tahoma" w:cs="Tahoma"/>
            <w:color w:val="8C2332"/>
            <w:sz w:val="21"/>
            <w:szCs w:val="21"/>
            <w:bdr w:val="none" w:sz="0" w:space="0" w:color="auto" w:frame="1"/>
          </w:rPr>
          <w:delText>m</w:delText>
        </w:r>
      </w:del>
      <w:r>
        <w:rPr>
          <w:rStyle w:val="Hyperlink"/>
          <w:rFonts w:ascii="Tahoma" w:hAnsi="Tahoma" w:cs="Tahoma"/>
          <w:color w:val="8C2332"/>
          <w:sz w:val="21"/>
          <w:szCs w:val="21"/>
          <w:bdr w:val="none" w:sz="0" w:space="0" w:color="auto" w:frame="1"/>
        </w:rPr>
        <w:t>odel</w:t>
      </w:r>
      <w:r>
        <w:rPr>
          <w:rFonts w:ascii="Tahoma" w:hAnsi="Tahoma" w:cs="Tahoma"/>
          <w:color w:val="000000"/>
          <w:sz w:val="21"/>
          <w:szCs w:val="21"/>
        </w:rPr>
        <w:fldChar w:fldCharType="end"/>
      </w:r>
    </w:p>
    <w:p w14:paraId="33F855DB"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Religion</w:t>
      </w:r>
    </w:p>
    <w:p w14:paraId="5902916B"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Occupational Health</w:t>
      </w:r>
    </w:p>
    <w:p w14:paraId="52918E10"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lastRenderedPageBreak/>
        <w:t>Education</w:t>
      </w:r>
    </w:p>
    <w:p w14:paraId="3503CDA3"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Stroke</w:t>
      </w:r>
    </w:p>
    <w:p w14:paraId="6DF4A72D" w14:textId="77777777" w:rsidR="00D67BE4" w:rsidRDefault="00D67BE4" w:rsidP="00D67BE4">
      <w:pPr>
        <w:pStyle w:val="Heading2"/>
        <w:shd w:val="clear" w:color="auto" w:fill="FFFFFF"/>
        <w:spacing w:before="300" w:beforeAutospacing="0" w:after="240" w:afterAutospacing="0" w:line="264" w:lineRule="atLeast"/>
        <w:ind w:left="300"/>
        <w:rPr>
          <w:b w:val="0"/>
          <w:bCs w:val="0"/>
          <w:color w:val="0195C3"/>
          <w:sz w:val="39"/>
          <w:szCs w:val="39"/>
        </w:rPr>
      </w:pPr>
      <w:r>
        <w:rPr>
          <w:b w:val="0"/>
          <w:bCs w:val="0"/>
          <w:color w:val="0195C3"/>
          <w:sz w:val="39"/>
          <w:szCs w:val="39"/>
        </w:rPr>
        <w:t>Cancer</w:t>
      </w:r>
    </w:p>
    <w:p w14:paraId="5DBE55B1" w14:textId="77777777" w:rsidR="00D67BE4" w:rsidRDefault="00D67BE4" w:rsidP="00D67BE4">
      <w:pPr>
        <w:numPr>
          <w:ilvl w:val="0"/>
          <w:numId w:val="1"/>
        </w:numPr>
        <w:shd w:val="clear" w:color="auto" w:fill="FFFFFF"/>
        <w:spacing w:after="0" w:line="576" w:lineRule="atLeast"/>
        <w:ind w:left="600"/>
        <w:rPr>
          <w:rFonts w:ascii="Tahoma" w:hAnsi="Tahoma" w:cs="Tahoma"/>
          <w:color w:val="000000"/>
          <w:sz w:val="21"/>
          <w:szCs w:val="21"/>
        </w:rPr>
      </w:pPr>
      <w:r>
        <w:rPr>
          <w:rFonts w:ascii="Tahoma" w:hAnsi="Tahoma" w:cs="Tahoma"/>
          <w:color w:val="000000"/>
          <w:sz w:val="21"/>
          <w:szCs w:val="21"/>
        </w:rPr>
        <w:fldChar w:fldCharType="begin"/>
      </w:r>
      <w:r>
        <w:rPr>
          <w:rFonts w:ascii="Tahoma" w:hAnsi="Tahoma" w:cs="Tahoma"/>
          <w:color w:val="000000"/>
          <w:sz w:val="21"/>
          <w:szCs w:val="21"/>
        </w:rPr>
        <w:instrText xml:space="preserve"> HYPERLINK "http://www.sand.ad.nccu.edu/research-dev/retrieve.cfm?id=236351" </w:instrText>
      </w:r>
      <w:r>
        <w:rPr>
          <w:rFonts w:ascii="Tahoma" w:hAnsi="Tahoma" w:cs="Tahoma"/>
          <w:color w:val="000000"/>
          <w:sz w:val="21"/>
          <w:szCs w:val="21"/>
        </w:rPr>
        <w:fldChar w:fldCharType="separate"/>
      </w:r>
      <w:r>
        <w:rPr>
          <w:rStyle w:val="Hyperlink"/>
          <w:rFonts w:ascii="Tahoma" w:hAnsi="Tahoma" w:cs="Tahoma"/>
          <w:color w:val="8C2332"/>
          <w:sz w:val="21"/>
          <w:szCs w:val="21"/>
          <w:bdr w:val="none" w:sz="0" w:space="0" w:color="auto" w:frame="1"/>
        </w:rPr>
        <w:t xml:space="preserve">Interrogation and </w:t>
      </w:r>
      <w:ins w:id="50" w:author="Farley, Katherine" w:date="2017-05-19T10:01:00Z">
        <w:r>
          <w:rPr>
            <w:rStyle w:val="Hyperlink"/>
            <w:rFonts w:ascii="Tahoma" w:hAnsi="Tahoma" w:cs="Tahoma"/>
            <w:color w:val="8C2332"/>
            <w:sz w:val="21"/>
            <w:szCs w:val="21"/>
            <w:bdr w:val="none" w:sz="0" w:space="0" w:color="auto" w:frame="1"/>
          </w:rPr>
          <w:t>M</w:t>
        </w:r>
      </w:ins>
      <w:del w:id="51" w:author="Farley, Katherine" w:date="2017-05-19T10:01:00Z">
        <w:r w:rsidDel="00D67BE4">
          <w:rPr>
            <w:rStyle w:val="Hyperlink"/>
            <w:rFonts w:ascii="Tahoma" w:hAnsi="Tahoma" w:cs="Tahoma"/>
            <w:color w:val="8C2332"/>
            <w:sz w:val="21"/>
            <w:szCs w:val="21"/>
            <w:bdr w:val="none" w:sz="0" w:space="0" w:color="auto" w:frame="1"/>
          </w:rPr>
          <w:delText>m</w:delText>
        </w:r>
      </w:del>
      <w:r>
        <w:rPr>
          <w:rStyle w:val="Hyperlink"/>
          <w:rFonts w:ascii="Tahoma" w:hAnsi="Tahoma" w:cs="Tahoma"/>
          <w:color w:val="8C2332"/>
          <w:sz w:val="21"/>
          <w:szCs w:val="21"/>
          <w:bdr w:val="none" w:sz="0" w:space="0" w:color="auto" w:frame="1"/>
        </w:rPr>
        <w:t xml:space="preserve">odulation of </w:t>
      </w:r>
      <w:ins w:id="52" w:author="Farley, Katherine" w:date="2017-05-19T10:01:00Z">
        <w:r>
          <w:rPr>
            <w:rStyle w:val="Hyperlink"/>
            <w:rFonts w:ascii="Tahoma" w:hAnsi="Tahoma" w:cs="Tahoma"/>
            <w:color w:val="8C2332"/>
            <w:sz w:val="21"/>
            <w:szCs w:val="21"/>
            <w:bdr w:val="none" w:sz="0" w:space="0" w:color="auto" w:frame="1"/>
          </w:rPr>
          <w:t>N</w:t>
        </w:r>
      </w:ins>
      <w:del w:id="53" w:author="Farley, Katherine" w:date="2017-05-19T10:01:00Z">
        <w:r w:rsidDel="00D67BE4">
          <w:rPr>
            <w:rStyle w:val="Hyperlink"/>
            <w:rFonts w:ascii="Tahoma" w:hAnsi="Tahoma" w:cs="Tahoma"/>
            <w:color w:val="8C2332"/>
            <w:sz w:val="21"/>
            <w:szCs w:val="21"/>
            <w:bdr w:val="none" w:sz="0" w:space="0" w:color="auto" w:frame="1"/>
          </w:rPr>
          <w:delText>n</w:delText>
        </w:r>
      </w:del>
      <w:r>
        <w:rPr>
          <w:rStyle w:val="Hyperlink"/>
          <w:rFonts w:ascii="Tahoma" w:hAnsi="Tahoma" w:cs="Tahoma"/>
          <w:color w:val="8C2332"/>
          <w:sz w:val="21"/>
          <w:szCs w:val="21"/>
          <w:bdr w:val="none" w:sz="0" w:space="0" w:color="auto" w:frame="1"/>
        </w:rPr>
        <w:t xml:space="preserve">ovel </w:t>
      </w:r>
      <w:ins w:id="54" w:author="Farley, Katherine" w:date="2017-05-19T10:01:00Z">
        <w:r>
          <w:rPr>
            <w:rStyle w:val="Hyperlink"/>
            <w:rFonts w:ascii="Tahoma" w:hAnsi="Tahoma" w:cs="Tahoma"/>
            <w:color w:val="8C2332"/>
            <w:sz w:val="21"/>
            <w:szCs w:val="21"/>
            <w:bdr w:val="none" w:sz="0" w:space="0" w:color="auto" w:frame="1"/>
          </w:rPr>
          <w:t>R</w:t>
        </w:r>
      </w:ins>
      <w:del w:id="55" w:author="Farley, Katherine" w:date="2017-05-19T10:01:00Z">
        <w:r w:rsidDel="00D67BE4">
          <w:rPr>
            <w:rStyle w:val="Hyperlink"/>
            <w:rFonts w:ascii="Tahoma" w:hAnsi="Tahoma" w:cs="Tahoma"/>
            <w:color w:val="8C2332"/>
            <w:sz w:val="21"/>
            <w:szCs w:val="21"/>
            <w:bdr w:val="none" w:sz="0" w:space="0" w:color="auto" w:frame="1"/>
          </w:rPr>
          <w:delText>r</w:delText>
        </w:r>
      </w:del>
      <w:r>
        <w:rPr>
          <w:rStyle w:val="Hyperlink"/>
          <w:rFonts w:ascii="Tahoma" w:hAnsi="Tahoma" w:cs="Tahoma"/>
          <w:color w:val="8C2332"/>
          <w:sz w:val="21"/>
          <w:szCs w:val="21"/>
          <w:bdr w:val="none" w:sz="0" w:space="0" w:color="auto" w:frame="1"/>
        </w:rPr>
        <w:t>ace-</w:t>
      </w:r>
      <w:ins w:id="56" w:author="Farley, Katherine" w:date="2017-05-19T10:01:00Z">
        <w:r>
          <w:rPr>
            <w:rStyle w:val="Hyperlink"/>
            <w:rFonts w:ascii="Tahoma" w:hAnsi="Tahoma" w:cs="Tahoma"/>
            <w:color w:val="8C2332"/>
            <w:sz w:val="21"/>
            <w:szCs w:val="21"/>
            <w:bdr w:val="none" w:sz="0" w:space="0" w:color="auto" w:frame="1"/>
          </w:rPr>
          <w:t>R</w:t>
        </w:r>
      </w:ins>
      <w:del w:id="57" w:author="Farley, Katherine" w:date="2017-05-19T10:01:00Z">
        <w:r w:rsidDel="00D67BE4">
          <w:rPr>
            <w:rStyle w:val="Hyperlink"/>
            <w:rFonts w:ascii="Tahoma" w:hAnsi="Tahoma" w:cs="Tahoma"/>
            <w:color w:val="8C2332"/>
            <w:sz w:val="21"/>
            <w:szCs w:val="21"/>
            <w:bdr w:val="none" w:sz="0" w:space="0" w:color="auto" w:frame="1"/>
          </w:rPr>
          <w:delText>r</w:delText>
        </w:r>
      </w:del>
      <w:r>
        <w:rPr>
          <w:rStyle w:val="Hyperlink"/>
          <w:rFonts w:ascii="Tahoma" w:hAnsi="Tahoma" w:cs="Tahoma"/>
          <w:color w:val="8C2332"/>
          <w:sz w:val="21"/>
          <w:szCs w:val="21"/>
          <w:bdr w:val="none" w:sz="0" w:space="0" w:color="auto" w:frame="1"/>
        </w:rPr>
        <w:t xml:space="preserve">elated </w:t>
      </w:r>
      <w:ins w:id="58" w:author="Farley, Katherine" w:date="2017-05-19T10:01:00Z">
        <w:r>
          <w:rPr>
            <w:rStyle w:val="Hyperlink"/>
            <w:rFonts w:ascii="Tahoma" w:hAnsi="Tahoma" w:cs="Tahoma"/>
            <w:color w:val="8C2332"/>
            <w:sz w:val="21"/>
            <w:szCs w:val="21"/>
            <w:bdr w:val="none" w:sz="0" w:space="0" w:color="auto" w:frame="1"/>
          </w:rPr>
          <w:t>A</w:t>
        </w:r>
      </w:ins>
      <w:del w:id="59" w:author="Farley, Katherine" w:date="2017-05-19T10:01:00Z">
        <w:r w:rsidDel="00D67BE4">
          <w:rPr>
            <w:rStyle w:val="Hyperlink"/>
            <w:rFonts w:ascii="Tahoma" w:hAnsi="Tahoma" w:cs="Tahoma"/>
            <w:color w:val="8C2332"/>
            <w:sz w:val="21"/>
            <w:szCs w:val="21"/>
            <w:bdr w:val="none" w:sz="0" w:space="0" w:color="auto" w:frame="1"/>
          </w:rPr>
          <w:delText>a</w:delText>
        </w:r>
      </w:del>
      <w:r>
        <w:rPr>
          <w:rStyle w:val="Hyperlink"/>
          <w:rFonts w:ascii="Tahoma" w:hAnsi="Tahoma" w:cs="Tahoma"/>
          <w:color w:val="8C2332"/>
          <w:sz w:val="21"/>
          <w:szCs w:val="21"/>
          <w:bdr w:val="none" w:sz="0" w:space="0" w:color="auto" w:frame="1"/>
        </w:rPr>
        <w:t xml:space="preserve">lternatively </w:t>
      </w:r>
      <w:ins w:id="60" w:author="Farley, Katherine" w:date="2017-05-19T10:01:00Z">
        <w:r>
          <w:rPr>
            <w:rStyle w:val="Hyperlink"/>
            <w:rFonts w:ascii="Tahoma" w:hAnsi="Tahoma" w:cs="Tahoma"/>
            <w:color w:val="8C2332"/>
            <w:sz w:val="21"/>
            <w:szCs w:val="21"/>
            <w:bdr w:val="none" w:sz="0" w:space="0" w:color="auto" w:frame="1"/>
          </w:rPr>
          <w:t>S</w:t>
        </w:r>
      </w:ins>
      <w:del w:id="61" w:author="Farley, Katherine" w:date="2017-05-19T10:01:00Z">
        <w:r w:rsidDel="00D67BE4">
          <w:rPr>
            <w:rStyle w:val="Hyperlink"/>
            <w:rFonts w:ascii="Tahoma" w:hAnsi="Tahoma" w:cs="Tahoma"/>
            <w:color w:val="8C2332"/>
            <w:sz w:val="21"/>
            <w:szCs w:val="21"/>
            <w:bdr w:val="none" w:sz="0" w:space="0" w:color="auto" w:frame="1"/>
          </w:rPr>
          <w:delText>s</w:delText>
        </w:r>
      </w:del>
      <w:r>
        <w:rPr>
          <w:rStyle w:val="Hyperlink"/>
          <w:rFonts w:ascii="Tahoma" w:hAnsi="Tahoma" w:cs="Tahoma"/>
          <w:color w:val="8C2332"/>
          <w:sz w:val="21"/>
          <w:szCs w:val="21"/>
          <w:bdr w:val="none" w:sz="0" w:space="0" w:color="auto" w:frame="1"/>
        </w:rPr>
        <w:t xml:space="preserve">pliced </w:t>
      </w:r>
      <w:ins w:id="62" w:author="Farley, Katherine" w:date="2017-05-19T10:01:00Z">
        <w:r>
          <w:rPr>
            <w:rStyle w:val="Hyperlink"/>
            <w:rFonts w:ascii="Tahoma" w:hAnsi="Tahoma" w:cs="Tahoma"/>
            <w:color w:val="8C2332"/>
            <w:sz w:val="21"/>
            <w:szCs w:val="21"/>
            <w:bdr w:val="none" w:sz="0" w:space="0" w:color="auto" w:frame="1"/>
          </w:rPr>
          <w:t>A</w:t>
        </w:r>
      </w:ins>
      <w:del w:id="63" w:author="Farley, Katherine" w:date="2017-05-19T10:01:00Z">
        <w:r w:rsidDel="00D67BE4">
          <w:rPr>
            <w:rStyle w:val="Hyperlink"/>
            <w:rFonts w:ascii="Tahoma" w:hAnsi="Tahoma" w:cs="Tahoma"/>
            <w:color w:val="8C2332"/>
            <w:sz w:val="21"/>
            <w:szCs w:val="21"/>
            <w:bdr w:val="none" w:sz="0" w:space="0" w:color="auto" w:frame="1"/>
          </w:rPr>
          <w:delText>a</w:delText>
        </w:r>
      </w:del>
      <w:r>
        <w:rPr>
          <w:rStyle w:val="Hyperlink"/>
          <w:rFonts w:ascii="Tahoma" w:hAnsi="Tahoma" w:cs="Tahoma"/>
          <w:color w:val="8C2332"/>
          <w:sz w:val="21"/>
          <w:szCs w:val="21"/>
          <w:bdr w:val="none" w:sz="0" w:space="0" w:color="auto" w:frame="1"/>
        </w:rPr>
        <w:t xml:space="preserve">ndrogen </w:t>
      </w:r>
      <w:ins w:id="64" w:author="Farley, Katherine" w:date="2017-05-19T10:01:00Z">
        <w:r>
          <w:rPr>
            <w:rStyle w:val="Hyperlink"/>
            <w:rFonts w:ascii="Tahoma" w:hAnsi="Tahoma" w:cs="Tahoma"/>
            <w:color w:val="8C2332"/>
            <w:sz w:val="21"/>
            <w:szCs w:val="21"/>
            <w:bdr w:val="none" w:sz="0" w:space="0" w:color="auto" w:frame="1"/>
          </w:rPr>
          <w:t>R</w:t>
        </w:r>
      </w:ins>
      <w:del w:id="65" w:author="Farley, Katherine" w:date="2017-05-19T10:01:00Z">
        <w:r w:rsidDel="00D67BE4">
          <w:rPr>
            <w:rStyle w:val="Hyperlink"/>
            <w:rFonts w:ascii="Tahoma" w:hAnsi="Tahoma" w:cs="Tahoma"/>
            <w:color w:val="8C2332"/>
            <w:sz w:val="21"/>
            <w:szCs w:val="21"/>
            <w:bdr w:val="none" w:sz="0" w:space="0" w:color="auto" w:frame="1"/>
          </w:rPr>
          <w:delText>r</w:delText>
        </w:r>
      </w:del>
      <w:r>
        <w:rPr>
          <w:rStyle w:val="Hyperlink"/>
          <w:rFonts w:ascii="Tahoma" w:hAnsi="Tahoma" w:cs="Tahoma"/>
          <w:color w:val="8C2332"/>
          <w:sz w:val="21"/>
          <w:szCs w:val="21"/>
          <w:bdr w:val="none" w:sz="0" w:space="0" w:color="auto" w:frame="1"/>
        </w:rPr>
        <w:t xml:space="preserve">eceptor </w:t>
      </w:r>
      <w:ins w:id="66" w:author="Farley, Katherine" w:date="2017-05-19T10:01:00Z">
        <w:r>
          <w:rPr>
            <w:rStyle w:val="Hyperlink"/>
            <w:rFonts w:ascii="Tahoma" w:hAnsi="Tahoma" w:cs="Tahoma"/>
            <w:color w:val="8C2332"/>
            <w:sz w:val="21"/>
            <w:szCs w:val="21"/>
            <w:bdr w:val="none" w:sz="0" w:space="0" w:color="auto" w:frame="1"/>
          </w:rPr>
          <w:t>T</w:t>
        </w:r>
      </w:ins>
      <w:del w:id="67" w:author="Farley, Katherine" w:date="2017-05-19T10:01:00Z">
        <w:r w:rsidDel="00D67BE4">
          <w:rPr>
            <w:rStyle w:val="Hyperlink"/>
            <w:rFonts w:ascii="Tahoma" w:hAnsi="Tahoma" w:cs="Tahoma"/>
            <w:color w:val="8C2332"/>
            <w:sz w:val="21"/>
            <w:szCs w:val="21"/>
            <w:bdr w:val="none" w:sz="0" w:space="0" w:color="auto" w:frame="1"/>
          </w:rPr>
          <w:delText>t</w:delText>
        </w:r>
      </w:del>
      <w:r>
        <w:rPr>
          <w:rStyle w:val="Hyperlink"/>
          <w:rFonts w:ascii="Tahoma" w:hAnsi="Tahoma" w:cs="Tahoma"/>
          <w:color w:val="8C2332"/>
          <w:sz w:val="21"/>
          <w:szCs w:val="21"/>
          <w:bdr w:val="none" w:sz="0" w:space="0" w:color="auto" w:frame="1"/>
        </w:rPr>
        <w:t xml:space="preserve">arget </w:t>
      </w:r>
      <w:ins w:id="68" w:author="Farley, Katherine" w:date="2017-05-19T10:01:00Z">
        <w:r>
          <w:rPr>
            <w:rStyle w:val="Hyperlink"/>
            <w:rFonts w:ascii="Tahoma" w:hAnsi="Tahoma" w:cs="Tahoma"/>
            <w:color w:val="8C2332"/>
            <w:sz w:val="21"/>
            <w:szCs w:val="21"/>
            <w:bdr w:val="none" w:sz="0" w:space="0" w:color="auto" w:frame="1"/>
          </w:rPr>
          <w:t>G</w:t>
        </w:r>
      </w:ins>
      <w:del w:id="69" w:author="Farley, Katherine" w:date="2017-05-19T10:01:00Z">
        <w:r w:rsidDel="00D67BE4">
          <w:rPr>
            <w:rStyle w:val="Hyperlink"/>
            <w:rFonts w:ascii="Tahoma" w:hAnsi="Tahoma" w:cs="Tahoma"/>
            <w:color w:val="8C2332"/>
            <w:sz w:val="21"/>
            <w:szCs w:val="21"/>
            <w:bdr w:val="none" w:sz="0" w:space="0" w:color="auto" w:frame="1"/>
          </w:rPr>
          <w:delText>g</w:delText>
        </w:r>
      </w:del>
      <w:r>
        <w:rPr>
          <w:rStyle w:val="Hyperlink"/>
          <w:rFonts w:ascii="Tahoma" w:hAnsi="Tahoma" w:cs="Tahoma"/>
          <w:color w:val="8C2332"/>
          <w:sz w:val="21"/>
          <w:szCs w:val="21"/>
          <w:bdr w:val="none" w:sz="0" w:space="0" w:color="auto" w:frame="1"/>
        </w:rPr>
        <w:t xml:space="preserve">enes in </w:t>
      </w:r>
      <w:ins w:id="70" w:author="Farley, Katherine" w:date="2017-05-19T10:01:00Z">
        <w:r>
          <w:rPr>
            <w:rStyle w:val="Hyperlink"/>
            <w:rFonts w:ascii="Tahoma" w:hAnsi="Tahoma" w:cs="Tahoma"/>
            <w:color w:val="8C2332"/>
            <w:sz w:val="21"/>
            <w:szCs w:val="21"/>
            <w:bdr w:val="none" w:sz="0" w:space="0" w:color="auto" w:frame="1"/>
          </w:rPr>
          <w:t>P</w:t>
        </w:r>
      </w:ins>
      <w:del w:id="71" w:author="Farley, Katherine" w:date="2017-05-19T10:01:00Z">
        <w:r w:rsidDel="00D67BE4">
          <w:rPr>
            <w:rStyle w:val="Hyperlink"/>
            <w:rFonts w:ascii="Tahoma" w:hAnsi="Tahoma" w:cs="Tahoma"/>
            <w:color w:val="8C2332"/>
            <w:sz w:val="21"/>
            <w:szCs w:val="21"/>
            <w:bdr w:val="none" w:sz="0" w:space="0" w:color="auto" w:frame="1"/>
          </w:rPr>
          <w:delText>p</w:delText>
        </w:r>
      </w:del>
      <w:r>
        <w:rPr>
          <w:rStyle w:val="Hyperlink"/>
          <w:rFonts w:ascii="Tahoma" w:hAnsi="Tahoma" w:cs="Tahoma"/>
          <w:color w:val="8C2332"/>
          <w:sz w:val="21"/>
          <w:szCs w:val="21"/>
          <w:bdr w:val="none" w:sz="0" w:space="0" w:color="auto" w:frame="1"/>
        </w:rPr>
        <w:t xml:space="preserve">rostate </w:t>
      </w:r>
      <w:ins w:id="72" w:author="Farley, Katherine" w:date="2017-05-19T10:02:00Z">
        <w:r>
          <w:rPr>
            <w:rStyle w:val="Hyperlink"/>
            <w:rFonts w:ascii="Tahoma" w:hAnsi="Tahoma" w:cs="Tahoma"/>
            <w:color w:val="8C2332"/>
            <w:sz w:val="21"/>
            <w:szCs w:val="21"/>
            <w:bdr w:val="none" w:sz="0" w:space="0" w:color="auto" w:frame="1"/>
          </w:rPr>
          <w:t>C</w:t>
        </w:r>
      </w:ins>
      <w:del w:id="73" w:author="Farley, Katherine" w:date="2017-05-19T10:02:00Z">
        <w:r w:rsidDel="00D67BE4">
          <w:rPr>
            <w:rStyle w:val="Hyperlink"/>
            <w:rFonts w:ascii="Tahoma" w:hAnsi="Tahoma" w:cs="Tahoma"/>
            <w:color w:val="8C2332"/>
            <w:sz w:val="21"/>
            <w:szCs w:val="21"/>
            <w:bdr w:val="none" w:sz="0" w:space="0" w:color="auto" w:frame="1"/>
          </w:rPr>
          <w:delText>c</w:delText>
        </w:r>
      </w:del>
      <w:r>
        <w:rPr>
          <w:rStyle w:val="Hyperlink"/>
          <w:rFonts w:ascii="Tahoma" w:hAnsi="Tahoma" w:cs="Tahoma"/>
          <w:color w:val="8C2332"/>
          <w:sz w:val="21"/>
          <w:szCs w:val="21"/>
          <w:bdr w:val="none" w:sz="0" w:space="0" w:color="auto" w:frame="1"/>
        </w:rPr>
        <w:t>ancer</w:t>
      </w:r>
      <w:r>
        <w:rPr>
          <w:rFonts w:ascii="Tahoma" w:hAnsi="Tahoma" w:cs="Tahoma"/>
          <w:color w:val="000000"/>
          <w:sz w:val="21"/>
          <w:szCs w:val="21"/>
        </w:rPr>
        <w:fldChar w:fldCharType="end"/>
      </w:r>
    </w:p>
    <w:p w14:paraId="69EA5A50" w14:textId="77777777" w:rsidR="00D67BE4" w:rsidRDefault="00E133A2" w:rsidP="00D67BE4">
      <w:pPr>
        <w:numPr>
          <w:ilvl w:val="0"/>
          <w:numId w:val="1"/>
        </w:numPr>
        <w:shd w:val="clear" w:color="auto" w:fill="FFFFFF"/>
        <w:spacing w:after="0" w:line="576" w:lineRule="atLeast"/>
        <w:ind w:left="600"/>
        <w:rPr>
          <w:rFonts w:ascii="Tahoma" w:hAnsi="Tahoma" w:cs="Tahoma"/>
          <w:color w:val="000000"/>
          <w:sz w:val="21"/>
          <w:szCs w:val="21"/>
        </w:rPr>
      </w:pPr>
      <w:hyperlink r:id="rId7" w:history="1">
        <w:r w:rsidR="00D67BE4">
          <w:rPr>
            <w:rStyle w:val="Hyperlink"/>
            <w:rFonts w:ascii="Tahoma" w:hAnsi="Tahoma" w:cs="Tahoma"/>
            <w:color w:val="8C2332"/>
            <w:sz w:val="21"/>
            <w:szCs w:val="21"/>
            <w:bdr w:val="none" w:sz="0" w:space="0" w:color="auto" w:frame="1"/>
          </w:rPr>
          <w:t>NCCU-UNC NIAAA U54 Partnership: Mechanisms of Alcohol Pathology</w:t>
        </w:r>
      </w:hyperlink>
    </w:p>
    <w:p w14:paraId="5E97A84C" w14:textId="77777777" w:rsidR="00D67BE4" w:rsidRDefault="00E133A2" w:rsidP="00D67BE4">
      <w:pPr>
        <w:numPr>
          <w:ilvl w:val="0"/>
          <w:numId w:val="1"/>
        </w:numPr>
        <w:shd w:val="clear" w:color="auto" w:fill="FFFFFF"/>
        <w:spacing w:after="0" w:line="576" w:lineRule="atLeast"/>
        <w:ind w:left="600"/>
        <w:rPr>
          <w:rFonts w:ascii="Tahoma" w:hAnsi="Tahoma" w:cs="Tahoma"/>
          <w:color w:val="000000"/>
          <w:sz w:val="21"/>
          <w:szCs w:val="21"/>
        </w:rPr>
      </w:pPr>
      <w:hyperlink r:id="rId8" w:history="1">
        <w:r w:rsidR="00D67BE4">
          <w:rPr>
            <w:rStyle w:val="Hyperlink"/>
            <w:rFonts w:ascii="Tahoma" w:hAnsi="Tahoma" w:cs="Tahoma"/>
            <w:color w:val="8C2332"/>
            <w:sz w:val="21"/>
            <w:szCs w:val="21"/>
            <w:bdr w:val="none" w:sz="0" w:space="0" w:color="auto" w:frame="1"/>
          </w:rPr>
          <w:t>Epigenetic Regulation by UDP-Glucuronosyltransferases</w:t>
        </w:r>
      </w:hyperlink>
    </w:p>
    <w:p w14:paraId="7B204166" w14:textId="77777777" w:rsidR="00D67BE4" w:rsidRDefault="00D67BE4">
      <w:pPr>
        <w:rPr>
          <w:ins w:id="74" w:author="Farley, Katherine" w:date="2017-05-19T10:04:00Z"/>
        </w:rPr>
      </w:pPr>
    </w:p>
    <w:p w14:paraId="1F79E56F" w14:textId="77777777" w:rsidR="00321527" w:rsidRDefault="00321527"/>
    <w:p w14:paraId="2263A513" w14:textId="77777777" w:rsidR="00321527" w:rsidRDefault="00321527">
      <w:r>
        <w:t xml:space="preserve">Specific project page: </w:t>
      </w:r>
    </w:p>
    <w:p w14:paraId="63C083E5" w14:textId="6EEBB03C" w:rsidR="00321527" w:rsidRDefault="00E133A2">
      <w:hyperlink r:id="rId9" w:history="1">
        <w:r w:rsidR="00321527" w:rsidRPr="007413BC">
          <w:rPr>
            <w:rStyle w:val="Hyperlink"/>
          </w:rPr>
          <w:t>http://www.sand.ad.nccu.edu/research-dev/retrieve.cfm?id=478160</w:t>
        </w:r>
      </w:hyperlink>
    </w:p>
    <w:p w14:paraId="62D4DB0A" w14:textId="1AE4088B" w:rsidR="00934C62" w:rsidRDefault="00934C62"/>
    <w:p w14:paraId="39288447" w14:textId="7F75DA69" w:rsidR="00934C62" w:rsidRPr="00934C62" w:rsidRDefault="00934C62">
      <w:pPr>
        <w:rPr>
          <w:rFonts w:ascii="Tahoma" w:hAnsi="Tahoma" w:cs="Tahoma"/>
          <w:b/>
          <w:color w:val="000000"/>
          <w:sz w:val="28"/>
          <w:szCs w:val="28"/>
          <w:shd w:val="clear" w:color="auto" w:fill="FFFFFF"/>
        </w:rPr>
      </w:pPr>
      <w:r w:rsidRPr="00570D16">
        <w:rPr>
          <w:rFonts w:ascii="Tahoma" w:hAnsi="Tahoma" w:cs="Tahoma"/>
          <w:b/>
          <w:color w:val="000000"/>
          <w:sz w:val="28"/>
          <w:szCs w:val="28"/>
          <w:shd w:val="clear" w:color="auto" w:fill="FFFFFF"/>
        </w:rPr>
        <w:t>Screenshot</w:t>
      </w:r>
    </w:p>
    <w:p w14:paraId="6B90D8A8" w14:textId="77777777" w:rsidR="00321527" w:rsidRDefault="00321527">
      <w:r>
        <w:rPr>
          <w:noProof/>
        </w:rPr>
        <w:drawing>
          <wp:inline distT="0" distB="0" distL="0" distR="0" wp14:anchorId="312E8ED7" wp14:editId="622AA266">
            <wp:extent cx="3448531"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shot.PNG"/>
                    <pic:cNvPicPr/>
                  </pic:nvPicPr>
                  <pic:blipFill>
                    <a:blip r:embed="rId10">
                      <a:extLst>
                        <a:ext uri="{28A0092B-C50C-407E-A947-70E740481C1C}">
                          <a14:useLocalDpi xmlns:a14="http://schemas.microsoft.com/office/drawing/2010/main" val="0"/>
                        </a:ext>
                      </a:extLst>
                    </a:blip>
                    <a:stretch>
                      <a:fillRect/>
                    </a:stretch>
                  </pic:blipFill>
                  <pic:spPr>
                    <a:xfrm>
                      <a:off x="0" y="0"/>
                      <a:ext cx="3448531" cy="1000265"/>
                    </a:xfrm>
                    <a:prstGeom prst="rect">
                      <a:avLst/>
                    </a:prstGeom>
                  </pic:spPr>
                </pic:pic>
              </a:graphicData>
            </a:graphic>
          </wp:inline>
        </w:drawing>
      </w:r>
    </w:p>
    <w:p w14:paraId="2ED49786" w14:textId="3B243A2C" w:rsidR="00321527" w:rsidRPr="00AA64DB" w:rsidRDefault="00321527" w:rsidP="008363A1">
      <w:pPr>
        <w:pStyle w:val="ListParagraph"/>
        <w:numPr>
          <w:ilvl w:val="0"/>
          <w:numId w:val="3"/>
        </w:numPr>
        <w:rPr>
          <w:color w:val="FF0000"/>
        </w:rPr>
      </w:pPr>
      <w:r w:rsidRPr="00AA64DB">
        <w:rPr>
          <w:color w:val="FF0000"/>
        </w:rPr>
        <w:t>“research project name” should</w:t>
      </w:r>
      <w:r w:rsidR="00E133A2">
        <w:rPr>
          <w:color w:val="FF0000"/>
        </w:rPr>
        <w:t xml:space="preserve"> be replaced with</w:t>
      </w:r>
      <w:r w:rsidRPr="00AA64DB">
        <w:rPr>
          <w:color w:val="FF0000"/>
        </w:rPr>
        <w:t xml:space="preserve"> the correct name</w:t>
      </w:r>
      <w:r w:rsidR="00E133A2">
        <w:rPr>
          <w:color w:val="FF0000"/>
        </w:rPr>
        <w:t xml:space="preserve"> within the brackets</w:t>
      </w:r>
      <w:r w:rsidRPr="00AA64DB">
        <w:rPr>
          <w:color w:val="FF0000"/>
        </w:rPr>
        <w:t>.</w:t>
      </w:r>
    </w:p>
    <w:p w14:paraId="2CC5B823" w14:textId="23FF5DAC" w:rsidR="00317A99" w:rsidRPr="00AA64DB" w:rsidRDefault="00321527" w:rsidP="00E133A2">
      <w:pPr>
        <w:pStyle w:val="ListParagraph"/>
        <w:numPr>
          <w:ilvl w:val="0"/>
          <w:numId w:val="3"/>
        </w:numPr>
        <w:rPr>
          <w:color w:val="FF0000"/>
        </w:rPr>
      </w:pPr>
      <w:r w:rsidRPr="00AA64DB">
        <w:rPr>
          <w:color w:val="FF0000"/>
        </w:rPr>
        <w:t>When you click the link, it just sends you to the main NCCU page. Is that intentional</w:t>
      </w:r>
      <w:r w:rsidR="00E133A2">
        <w:rPr>
          <w:color w:val="FF0000"/>
        </w:rPr>
        <w:t xml:space="preserve"> or should &lt;a </w:t>
      </w:r>
      <w:proofErr w:type="spellStart"/>
      <w:r w:rsidR="00E133A2">
        <w:rPr>
          <w:color w:val="FF0000"/>
        </w:rPr>
        <w:t>href</w:t>
      </w:r>
      <w:proofErr w:type="spellEnd"/>
      <w:r w:rsidR="00E133A2">
        <w:rPr>
          <w:color w:val="FF0000"/>
        </w:rPr>
        <w:t>=</w:t>
      </w:r>
      <w:r w:rsidR="00E133A2" w:rsidRPr="00E133A2">
        <w:rPr>
          <w:b/>
          <w:color w:val="FF0000"/>
          <w:highlight w:val="yellow"/>
        </w:rPr>
        <w:t>/</w:t>
      </w:r>
      <w:r w:rsidR="00E133A2" w:rsidRPr="00E133A2">
        <w:rPr>
          <w:color w:val="FF0000"/>
        </w:rPr>
        <w:t>&gt;</w:t>
      </w:r>
      <w:r w:rsidR="00E133A2">
        <w:rPr>
          <w:color w:val="FF0000"/>
        </w:rPr>
        <w:t>click here&lt;/a&gt; be edited to contain the correct URL?</w:t>
      </w:r>
    </w:p>
    <w:p w14:paraId="3835E2FE" w14:textId="7232C2A9" w:rsidR="0045395E" w:rsidRPr="00AA64DB" w:rsidRDefault="009E6649" w:rsidP="008363A1">
      <w:pPr>
        <w:pStyle w:val="ListParagraph"/>
        <w:numPr>
          <w:ilvl w:val="0"/>
          <w:numId w:val="3"/>
        </w:numPr>
        <w:rPr>
          <w:color w:val="FF0000"/>
        </w:rPr>
      </w:pPr>
      <w:r w:rsidRPr="00AA64DB">
        <w:rPr>
          <w:color w:val="FF0000"/>
        </w:rPr>
        <w:t>There’s an empty bullet under Publications for all projects</w:t>
      </w:r>
      <w:r w:rsidR="00E133A2">
        <w:rPr>
          <w:color w:val="FF0000"/>
        </w:rPr>
        <w:t xml:space="preserve"> (the &lt;li&gt;&lt;/li&gt; tag contains no text)</w:t>
      </w:r>
      <w:r w:rsidRPr="00AA64DB">
        <w:rPr>
          <w:color w:val="FF0000"/>
        </w:rPr>
        <w:t>. This should either be deleted</w:t>
      </w:r>
      <w:r w:rsidR="00E133A2">
        <w:rPr>
          <w:color w:val="FF0000"/>
        </w:rPr>
        <w:t xml:space="preserve"> (not really consistent with the way other empty fields are handled)</w:t>
      </w:r>
      <w:r w:rsidRPr="00AA64DB">
        <w:rPr>
          <w:color w:val="FF0000"/>
        </w:rPr>
        <w:t>, filled with the correct publication</w:t>
      </w:r>
      <w:r w:rsidR="00E133A2">
        <w:rPr>
          <w:color w:val="FF0000"/>
        </w:rPr>
        <w:t xml:space="preserve"> (if there is one)</w:t>
      </w:r>
      <w:r w:rsidRPr="00AA64DB">
        <w:rPr>
          <w:color w:val="FF0000"/>
        </w:rPr>
        <w:t>, or changed to “No publications found</w:t>
      </w:r>
      <w:r w:rsidR="00E133A2">
        <w:rPr>
          <w:color w:val="FF0000"/>
        </w:rPr>
        <w:t>” (consistent with other list items).</w:t>
      </w:r>
    </w:p>
    <w:p w14:paraId="065200AB" w14:textId="77777777" w:rsidR="0045395E" w:rsidRDefault="00E133A2" w:rsidP="0045395E">
      <w:hyperlink r:id="rId11" w:history="1">
        <w:r w:rsidR="0045395E" w:rsidRPr="007413BC">
          <w:rPr>
            <w:rStyle w:val="Hyperlink"/>
          </w:rPr>
          <w:t>http://www.sand.ad.nccu.edu/research-dev/retrieve.cfm?id=324766</w:t>
        </w:r>
      </w:hyperlink>
    </w:p>
    <w:p w14:paraId="12F06429" w14:textId="77777777" w:rsidR="0045395E" w:rsidRDefault="0045395E" w:rsidP="0045395E">
      <w:pPr>
        <w:rPr>
          <w:ins w:id="75" w:author="Farley, Katherine" w:date="2017-05-19T10:10:00Z"/>
        </w:rPr>
      </w:pPr>
    </w:p>
    <w:p w14:paraId="2B3F29AD" w14:textId="44E7783A" w:rsidR="00321527" w:rsidRDefault="0045395E" w:rsidP="0045395E">
      <w:pPr>
        <w:rPr>
          <w:ins w:id="76" w:author="Farley, Katherine" w:date="2017-05-19T10:15:00Z"/>
        </w:rPr>
      </w:pPr>
      <w:r>
        <w:rPr>
          <w:rFonts w:ascii="Tahoma" w:hAnsi="Tahoma" w:cs="Tahoma"/>
          <w:color w:val="000000"/>
          <w:sz w:val="21"/>
          <w:szCs w:val="21"/>
          <w:shd w:val="clear" w:color="auto" w:fill="FFFFFF"/>
        </w:rPr>
        <w:t>Watermelon (</w:t>
      </w:r>
      <w:proofErr w:type="spellStart"/>
      <w:r w:rsidRPr="0045395E">
        <w:rPr>
          <w:rFonts w:ascii="Tahoma" w:hAnsi="Tahoma" w:cs="Tahoma"/>
          <w:i/>
          <w:color w:val="000000"/>
          <w:sz w:val="21"/>
          <w:szCs w:val="21"/>
          <w:shd w:val="clear" w:color="auto" w:fill="FFFFFF"/>
          <w:rPrChange w:id="77" w:author="Farley, Katherine" w:date="2017-05-19T10:11:00Z">
            <w:rPr>
              <w:rFonts w:ascii="Tahoma" w:hAnsi="Tahoma" w:cs="Tahoma"/>
              <w:color w:val="000000"/>
              <w:sz w:val="21"/>
              <w:szCs w:val="21"/>
              <w:shd w:val="clear" w:color="auto" w:fill="FFFFFF"/>
            </w:rPr>
          </w:rPrChange>
        </w:rPr>
        <w:t>Citrullus</w:t>
      </w:r>
      <w:proofErr w:type="spellEnd"/>
      <w:r w:rsidRPr="0045395E">
        <w:rPr>
          <w:rFonts w:ascii="Tahoma" w:hAnsi="Tahoma" w:cs="Tahoma"/>
          <w:i/>
          <w:color w:val="000000"/>
          <w:sz w:val="21"/>
          <w:szCs w:val="21"/>
          <w:shd w:val="clear" w:color="auto" w:fill="FFFFFF"/>
          <w:rPrChange w:id="78" w:author="Farley, Katherine" w:date="2017-05-19T10:11:00Z">
            <w:rPr>
              <w:rFonts w:ascii="Tahoma" w:hAnsi="Tahoma" w:cs="Tahoma"/>
              <w:color w:val="000000"/>
              <w:sz w:val="21"/>
              <w:szCs w:val="21"/>
              <w:shd w:val="clear" w:color="auto" w:fill="FFFFFF"/>
            </w:rPr>
          </w:rPrChange>
        </w:rPr>
        <w:t xml:space="preserve"> vulgaris</w:t>
      </w:r>
      <w:r>
        <w:rPr>
          <w:rFonts w:ascii="Tahoma" w:hAnsi="Tahoma" w:cs="Tahoma"/>
          <w:color w:val="000000"/>
          <w:sz w:val="21"/>
          <w:szCs w:val="21"/>
          <w:shd w:val="clear" w:color="auto" w:fill="FFFFFF"/>
        </w:rPr>
        <w:t xml:space="preserve"> </w:t>
      </w:r>
      <w:proofErr w:type="spellStart"/>
      <w:r>
        <w:rPr>
          <w:rFonts w:ascii="Tahoma" w:hAnsi="Tahoma" w:cs="Tahoma"/>
          <w:color w:val="000000"/>
          <w:sz w:val="21"/>
          <w:szCs w:val="21"/>
          <w:shd w:val="clear" w:color="auto" w:fill="FFFFFF"/>
        </w:rPr>
        <w:t>Schrad</w:t>
      </w:r>
      <w:proofErr w:type="spellEnd"/>
      <w:r>
        <w:rPr>
          <w:rFonts w:ascii="Tahoma" w:hAnsi="Tahoma" w:cs="Tahoma"/>
          <w:color w:val="000000"/>
          <w:sz w:val="21"/>
          <w:szCs w:val="21"/>
          <w:shd w:val="clear" w:color="auto" w:fill="FFFFFF"/>
        </w:rPr>
        <w:t xml:space="preserve">) is a very rich source of vitamins and a good source of phytochemicals. It is rich in lycopene, a </w:t>
      </w:r>
      <w:proofErr w:type="spellStart"/>
      <w:r>
        <w:rPr>
          <w:rFonts w:ascii="Tahoma" w:hAnsi="Tahoma" w:cs="Tahoma"/>
          <w:color w:val="000000"/>
          <w:sz w:val="21"/>
          <w:szCs w:val="21"/>
          <w:shd w:val="clear" w:color="auto" w:fill="FFFFFF"/>
        </w:rPr>
        <w:t>nonprovitamin</w:t>
      </w:r>
      <w:proofErr w:type="spellEnd"/>
      <w:r>
        <w:rPr>
          <w:rFonts w:ascii="Tahoma" w:hAnsi="Tahoma" w:cs="Tahoma"/>
          <w:color w:val="000000"/>
          <w:sz w:val="21"/>
          <w:szCs w:val="21"/>
          <w:shd w:val="clear" w:color="auto" w:fill="FFFFFF"/>
        </w:rPr>
        <w:t xml:space="preserve"> A carotenoid with twice the antioxidant capacity of β-carotene in vitro. It is also reported that lycopene may have cancer</w:t>
      </w:r>
      <w:ins w:id="79" w:author="Farley, Katherine" w:date="2017-05-23T08:03:00Z">
        <w:r w:rsidR="005216DC">
          <w:rPr>
            <w:rFonts w:ascii="Tahoma" w:hAnsi="Tahoma" w:cs="Tahoma"/>
            <w:color w:val="000000"/>
            <w:sz w:val="21"/>
            <w:szCs w:val="21"/>
            <w:shd w:val="clear" w:color="auto" w:fill="FFFFFF"/>
          </w:rPr>
          <w:t>-</w:t>
        </w:r>
      </w:ins>
      <w:del w:id="80" w:author="Farley, Katherine" w:date="2017-05-23T08:03:00Z">
        <w:r w:rsidDel="005216DC">
          <w:rPr>
            <w:rFonts w:ascii="Tahoma" w:hAnsi="Tahoma" w:cs="Tahoma"/>
            <w:color w:val="000000"/>
            <w:sz w:val="21"/>
            <w:szCs w:val="21"/>
            <w:shd w:val="clear" w:color="auto" w:fill="FFFFFF"/>
          </w:rPr>
          <w:delText xml:space="preserve"> </w:delText>
        </w:r>
      </w:del>
      <w:r>
        <w:rPr>
          <w:rFonts w:ascii="Tahoma" w:hAnsi="Tahoma" w:cs="Tahoma"/>
          <w:color w:val="000000"/>
          <w:sz w:val="21"/>
          <w:szCs w:val="21"/>
          <w:shd w:val="clear" w:color="auto" w:fill="FFFFFF"/>
        </w:rPr>
        <w:t xml:space="preserve">protective </w:t>
      </w:r>
      <w:r>
        <w:rPr>
          <w:rFonts w:ascii="Tahoma" w:hAnsi="Tahoma" w:cs="Tahoma"/>
          <w:color w:val="000000"/>
          <w:sz w:val="21"/>
          <w:szCs w:val="21"/>
          <w:shd w:val="clear" w:color="auto" w:fill="FFFFFF"/>
        </w:rPr>
        <w:lastRenderedPageBreak/>
        <w:t xml:space="preserve">activities and </w:t>
      </w:r>
      <w:ins w:id="81" w:author="Farley, Katherine" w:date="2017-05-19T10:12:00Z">
        <w:r w:rsidR="007F4383">
          <w:rPr>
            <w:rFonts w:ascii="Tahoma" w:hAnsi="Tahoma" w:cs="Tahoma"/>
            <w:color w:val="000000"/>
            <w:sz w:val="21"/>
            <w:szCs w:val="21"/>
            <w:shd w:val="clear" w:color="auto" w:fill="FFFFFF"/>
          </w:rPr>
          <w:t xml:space="preserve">be </w:t>
        </w:r>
      </w:ins>
      <w:r>
        <w:rPr>
          <w:rFonts w:ascii="Tahoma" w:hAnsi="Tahoma" w:cs="Tahoma"/>
          <w:color w:val="000000"/>
          <w:sz w:val="21"/>
          <w:szCs w:val="21"/>
          <w:shd w:val="clear" w:color="auto" w:fill="FFFFFF"/>
        </w:rPr>
        <w:t xml:space="preserve">beneficial </w:t>
      </w:r>
      <w:del w:id="82" w:author="Farley, Katherine" w:date="2017-05-19T10:12:00Z">
        <w:r w:rsidDel="007F4383">
          <w:rPr>
            <w:rFonts w:ascii="Tahoma" w:hAnsi="Tahoma" w:cs="Tahoma"/>
            <w:color w:val="000000"/>
            <w:sz w:val="21"/>
            <w:szCs w:val="21"/>
            <w:shd w:val="clear" w:color="auto" w:fill="FFFFFF"/>
          </w:rPr>
          <w:delText xml:space="preserve">to </w:delText>
        </w:r>
      </w:del>
      <w:ins w:id="83" w:author="Farley, Katherine" w:date="2017-05-19T10:12:00Z">
        <w:r w:rsidR="007F4383">
          <w:rPr>
            <w:rFonts w:ascii="Tahoma" w:hAnsi="Tahoma" w:cs="Tahoma"/>
            <w:color w:val="000000"/>
            <w:sz w:val="21"/>
            <w:szCs w:val="21"/>
            <w:shd w:val="clear" w:color="auto" w:fill="FFFFFF"/>
          </w:rPr>
          <w:t xml:space="preserve">for </w:t>
        </w:r>
      </w:ins>
      <w:r>
        <w:rPr>
          <w:rFonts w:ascii="Tahoma" w:hAnsi="Tahoma" w:cs="Tahoma"/>
          <w:color w:val="000000"/>
          <w:sz w:val="21"/>
          <w:szCs w:val="21"/>
          <w:shd w:val="clear" w:color="auto" w:fill="FFFFFF"/>
        </w:rPr>
        <w:t xml:space="preserve">cardiovascular disease. Watermelon rinds are also rich in </w:t>
      </w:r>
      <w:proofErr w:type="spellStart"/>
      <w:r>
        <w:rPr>
          <w:rFonts w:ascii="Tahoma" w:hAnsi="Tahoma" w:cs="Tahoma"/>
          <w:color w:val="000000"/>
          <w:sz w:val="21"/>
          <w:szCs w:val="21"/>
          <w:shd w:val="clear" w:color="auto" w:fill="FFFFFF"/>
        </w:rPr>
        <w:t>citrulline</w:t>
      </w:r>
      <w:proofErr w:type="spellEnd"/>
      <w:ins w:id="84" w:author="Farley, Katherine" w:date="2017-05-19T10:12:00Z">
        <w:r w:rsidR="007F4383">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which has antioxidant effects that can help to protect cells from free-radical damage. Also, </w:t>
      </w:r>
      <w:proofErr w:type="spellStart"/>
      <w:r>
        <w:rPr>
          <w:rFonts w:ascii="Tahoma" w:hAnsi="Tahoma" w:cs="Tahoma"/>
          <w:color w:val="000000"/>
          <w:sz w:val="21"/>
          <w:szCs w:val="21"/>
          <w:shd w:val="clear" w:color="auto" w:fill="FFFFFF"/>
        </w:rPr>
        <w:t>citrulline</w:t>
      </w:r>
      <w:proofErr w:type="spellEnd"/>
      <w:r>
        <w:rPr>
          <w:rFonts w:ascii="Tahoma" w:hAnsi="Tahoma" w:cs="Tahoma"/>
          <w:color w:val="000000"/>
          <w:sz w:val="21"/>
          <w:szCs w:val="21"/>
          <w:shd w:val="clear" w:color="auto" w:fill="FFFFFF"/>
        </w:rPr>
        <w:t xml:space="preserve"> can be converted to arginine amino acid</w:t>
      </w:r>
      <w:ins w:id="85" w:author="Farley, Katherine" w:date="2017-05-19T10:12:00Z">
        <w:r w:rsidR="007F4383">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which is vital for normal function of </w:t>
      </w:r>
      <w:ins w:id="86" w:author="Farley, Katherine" w:date="2017-05-19T10:12:00Z">
        <w:r w:rsidR="007F4383">
          <w:rPr>
            <w:rFonts w:ascii="Tahoma" w:hAnsi="Tahoma" w:cs="Tahoma"/>
            <w:color w:val="000000"/>
            <w:sz w:val="21"/>
            <w:szCs w:val="21"/>
            <w:shd w:val="clear" w:color="auto" w:fill="FFFFFF"/>
          </w:rPr>
          <w:t xml:space="preserve">the </w:t>
        </w:r>
      </w:ins>
      <w:r>
        <w:rPr>
          <w:rFonts w:ascii="Tahoma" w:hAnsi="Tahoma" w:cs="Tahoma"/>
          <w:color w:val="000000"/>
          <w:sz w:val="21"/>
          <w:szCs w:val="21"/>
          <w:shd w:val="clear" w:color="auto" w:fill="FFFFFF"/>
        </w:rPr>
        <w:t>heart,</w:t>
      </w:r>
      <w:ins w:id="87" w:author="Farley, Katherine" w:date="2017-05-19T10:12:00Z">
        <w:r w:rsidR="007F4383">
          <w:rPr>
            <w:rFonts w:ascii="Tahoma" w:hAnsi="Tahoma" w:cs="Tahoma"/>
            <w:color w:val="000000"/>
            <w:sz w:val="21"/>
            <w:szCs w:val="21"/>
            <w:shd w:val="clear" w:color="auto" w:fill="FFFFFF"/>
          </w:rPr>
          <w:t xml:space="preserve"> the</w:t>
        </w:r>
      </w:ins>
      <w:r>
        <w:rPr>
          <w:rFonts w:ascii="Tahoma" w:hAnsi="Tahoma" w:cs="Tahoma"/>
          <w:color w:val="000000"/>
          <w:sz w:val="21"/>
          <w:szCs w:val="21"/>
          <w:shd w:val="clear" w:color="auto" w:fill="FFFFFF"/>
        </w:rPr>
        <w:t xml:space="preserve"> circulatory system</w:t>
      </w:r>
      <w:ins w:id="88" w:author="Farley, Katherine" w:date="2017-05-23T08:04:00Z">
        <w:r w:rsidR="005216DC">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and </w:t>
      </w:r>
      <w:ins w:id="89" w:author="Farley, Katherine" w:date="2017-05-19T10:12:00Z">
        <w:r w:rsidR="007F4383">
          <w:rPr>
            <w:rFonts w:ascii="Tahoma" w:hAnsi="Tahoma" w:cs="Tahoma"/>
            <w:color w:val="000000"/>
            <w:sz w:val="21"/>
            <w:szCs w:val="21"/>
            <w:shd w:val="clear" w:color="auto" w:fill="FFFFFF"/>
          </w:rPr>
          <w:t xml:space="preserve">the </w:t>
        </w:r>
      </w:ins>
      <w:r>
        <w:rPr>
          <w:rFonts w:ascii="Tahoma" w:hAnsi="Tahoma" w:cs="Tahoma"/>
          <w:color w:val="000000"/>
          <w:sz w:val="21"/>
          <w:szCs w:val="21"/>
          <w:shd w:val="clear" w:color="auto" w:fill="FFFFFF"/>
        </w:rPr>
        <w:t>immune system. The L-</w:t>
      </w:r>
      <w:proofErr w:type="spellStart"/>
      <w:r>
        <w:rPr>
          <w:rFonts w:ascii="Tahoma" w:hAnsi="Tahoma" w:cs="Tahoma"/>
          <w:color w:val="000000"/>
          <w:sz w:val="21"/>
          <w:szCs w:val="21"/>
          <w:shd w:val="clear" w:color="auto" w:fill="FFFFFF"/>
        </w:rPr>
        <w:t>citrulline</w:t>
      </w:r>
      <w:proofErr w:type="spellEnd"/>
      <w:r>
        <w:rPr>
          <w:rFonts w:ascii="Tahoma" w:hAnsi="Tahoma" w:cs="Tahoma"/>
          <w:color w:val="000000"/>
          <w:sz w:val="21"/>
          <w:szCs w:val="21"/>
          <w:shd w:val="clear" w:color="auto" w:fill="FFFFFF"/>
        </w:rPr>
        <w:t xml:space="preserve"> and L-arginine in watermelon may provide a dietary supply for nitric oxide (NO), a vasodilator, as </w:t>
      </w:r>
      <w:ins w:id="90" w:author="Farley, Katherine" w:date="2017-05-19T10:12:00Z">
        <w:r w:rsidR="007F4383">
          <w:rPr>
            <w:rFonts w:ascii="Tahoma" w:hAnsi="Tahoma" w:cs="Tahoma"/>
            <w:color w:val="000000"/>
            <w:sz w:val="21"/>
            <w:szCs w:val="21"/>
            <w:shd w:val="clear" w:color="auto" w:fill="FFFFFF"/>
          </w:rPr>
          <w:t xml:space="preserve">a </w:t>
        </w:r>
      </w:ins>
      <w:r>
        <w:rPr>
          <w:rFonts w:ascii="Tahoma" w:hAnsi="Tahoma" w:cs="Tahoma"/>
          <w:color w:val="000000"/>
          <w:sz w:val="21"/>
          <w:szCs w:val="21"/>
          <w:shd w:val="clear" w:color="auto" w:fill="FFFFFF"/>
        </w:rPr>
        <w:t>direct beneficial effect on vascular health. NO produced by the vascular endothelium is an important protective molecule, which is generated by the enzyme endothelial NO synthase (</w:t>
      </w:r>
      <w:proofErr w:type="spellStart"/>
      <w:r>
        <w:rPr>
          <w:rFonts w:ascii="Tahoma" w:hAnsi="Tahoma" w:cs="Tahoma"/>
          <w:color w:val="000000"/>
          <w:sz w:val="21"/>
          <w:szCs w:val="21"/>
          <w:shd w:val="clear" w:color="auto" w:fill="FFFFFF"/>
        </w:rPr>
        <w:t>eNOS</w:t>
      </w:r>
      <w:proofErr w:type="spellEnd"/>
      <w:r>
        <w:rPr>
          <w:rFonts w:ascii="Tahoma" w:hAnsi="Tahoma" w:cs="Tahoma"/>
          <w:color w:val="000000"/>
          <w:sz w:val="21"/>
          <w:szCs w:val="21"/>
          <w:shd w:val="clear" w:color="auto" w:fill="FFFFFF"/>
        </w:rPr>
        <w:t>). Increased NO production may improve</w:t>
      </w:r>
      <w:del w:id="91" w:author="Farley, Katherine" w:date="2017-05-19T10:12:00Z">
        <w:r w:rsidDel="007F4383">
          <w:rPr>
            <w:rFonts w:ascii="Tahoma" w:hAnsi="Tahoma" w:cs="Tahoma"/>
            <w:color w:val="000000"/>
            <w:sz w:val="21"/>
            <w:szCs w:val="21"/>
            <w:shd w:val="clear" w:color="auto" w:fill="FFFFFF"/>
          </w:rPr>
          <w:delText>s</w:delText>
        </w:r>
      </w:del>
      <w:r>
        <w:rPr>
          <w:rFonts w:ascii="Tahoma" w:hAnsi="Tahoma" w:cs="Tahoma"/>
          <w:color w:val="000000"/>
          <w:sz w:val="21"/>
          <w:szCs w:val="21"/>
          <w:shd w:val="clear" w:color="auto" w:fill="FFFFFF"/>
        </w:rPr>
        <w:t xml:space="preserve"> vascular health by preventing endothelial nitric oxide synthase (</w:t>
      </w:r>
      <w:proofErr w:type="spellStart"/>
      <w:r>
        <w:rPr>
          <w:rFonts w:ascii="Tahoma" w:hAnsi="Tahoma" w:cs="Tahoma"/>
          <w:color w:val="000000"/>
          <w:sz w:val="21"/>
          <w:szCs w:val="21"/>
          <w:shd w:val="clear" w:color="auto" w:fill="FFFFFF"/>
        </w:rPr>
        <w:t>eNOS</w:t>
      </w:r>
      <w:proofErr w:type="spellEnd"/>
      <w:r>
        <w:rPr>
          <w:rFonts w:ascii="Tahoma" w:hAnsi="Tahoma" w:cs="Tahoma"/>
          <w:color w:val="000000"/>
          <w:sz w:val="21"/>
          <w:szCs w:val="21"/>
          <w:shd w:val="clear" w:color="auto" w:fill="FFFFFF"/>
        </w:rPr>
        <w:t xml:space="preserve">) uncoupling, a significant source of free radical production in the endothelium of the vasculature. Therefore, compounds in watermelon might relax blood </w:t>
      </w:r>
      <w:commentRangeStart w:id="92"/>
      <w:r>
        <w:rPr>
          <w:rFonts w:ascii="Tahoma" w:hAnsi="Tahoma" w:cs="Tahoma"/>
          <w:color w:val="000000"/>
          <w:sz w:val="21"/>
          <w:szCs w:val="21"/>
          <w:shd w:val="clear" w:color="auto" w:fill="FFFFFF"/>
        </w:rPr>
        <w:t>vessels</w:t>
      </w:r>
      <w:ins w:id="93" w:author="Farley, Katherine" w:date="2017-05-23T08:04:00Z">
        <w:r w:rsidR="005216DC">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which </w:t>
      </w:r>
      <w:commentRangeEnd w:id="92"/>
      <w:r w:rsidR="005216DC">
        <w:rPr>
          <w:rStyle w:val="CommentReference"/>
        </w:rPr>
        <w:commentReference w:id="92"/>
      </w:r>
      <w:r>
        <w:rPr>
          <w:rFonts w:ascii="Tahoma" w:hAnsi="Tahoma" w:cs="Tahoma"/>
          <w:color w:val="000000"/>
          <w:sz w:val="21"/>
          <w:szCs w:val="21"/>
          <w:shd w:val="clear" w:color="auto" w:fill="FFFFFF"/>
        </w:rPr>
        <w:t xml:space="preserve">may play an essential role </w:t>
      </w:r>
      <w:del w:id="94" w:author="Farley, Katherine" w:date="2017-05-19T10:13:00Z">
        <w:r w:rsidDel="007F4383">
          <w:rPr>
            <w:rFonts w:ascii="Tahoma" w:hAnsi="Tahoma" w:cs="Tahoma"/>
            <w:color w:val="000000"/>
            <w:sz w:val="21"/>
            <w:szCs w:val="21"/>
            <w:shd w:val="clear" w:color="auto" w:fill="FFFFFF"/>
          </w:rPr>
          <w:delText xml:space="preserve">to </w:delText>
        </w:r>
      </w:del>
      <w:ins w:id="95" w:author="Farley, Katherine" w:date="2017-05-19T10:13:00Z">
        <w:r w:rsidR="007F4383">
          <w:rPr>
            <w:rFonts w:ascii="Tahoma" w:hAnsi="Tahoma" w:cs="Tahoma"/>
            <w:color w:val="000000"/>
            <w:sz w:val="21"/>
            <w:szCs w:val="21"/>
            <w:shd w:val="clear" w:color="auto" w:fill="FFFFFF"/>
          </w:rPr>
          <w:t xml:space="preserve">in </w:t>
        </w:r>
      </w:ins>
      <w:r>
        <w:rPr>
          <w:rFonts w:ascii="Tahoma" w:hAnsi="Tahoma" w:cs="Tahoma"/>
          <w:color w:val="000000"/>
          <w:sz w:val="21"/>
          <w:szCs w:val="21"/>
          <w:shd w:val="clear" w:color="auto" w:fill="FFFFFF"/>
        </w:rPr>
        <w:t>fight</w:t>
      </w:r>
      <w:ins w:id="96" w:author="Farley, Katherine" w:date="2017-05-19T10:13:00Z">
        <w:r w:rsidR="007F4383">
          <w:rPr>
            <w:rFonts w:ascii="Tahoma" w:hAnsi="Tahoma" w:cs="Tahoma"/>
            <w:color w:val="000000"/>
            <w:sz w:val="21"/>
            <w:szCs w:val="21"/>
            <w:shd w:val="clear" w:color="auto" w:fill="FFFFFF"/>
          </w:rPr>
          <w:t>ing</w:t>
        </w:r>
      </w:ins>
      <w:r>
        <w:rPr>
          <w:rFonts w:ascii="Tahoma" w:hAnsi="Tahoma" w:cs="Tahoma"/>
          <w:color w:val="000000"/>
          <w:sz w:val="21"/>
          <w:szCs w:val="21"/>
          <w:shd w:val="clear" w:color="auto" w:fill="FFFFFF"/>
        </w:rPr>
        <w:t xml:space="preserve"> cardiovascular diseases.</w:t>
      </w:r>
      <w:r w:rsidR="00321527">
        <w:t xml:space="preserve"> </w:t>
      </w:r>
    </w:p>
    <w:p w14:paraId="34A3F360" w14:textId="26D1864C" w:rsidR="008363A1" w:rsidRDefault="008363A1" w:rsidP="0045395E">
      <w:pPr>
        <w:rPr>
          <w:ins w:id="97" w:author="Farley, Katherine" w:date="2017-05-19T10:15:00Z"/>
        </w:rPr>
      </w:pPr>
    </w:p>
    <w:p w14:paraId="4F19E41B" w14:textId="38AD8669" w:rsidR="008363A1" w:rsidRDefault="00E133A2" w:rsidP="0045395E">
      <w:hyperlink r:id="rId14" w:history="1">
        <w:r w:rsidR="008363A1" w:rsidRPr="007413BC">
          <w:rPr>
            <w:rStyle w:val="Hyperlink"/>
          </w:rPr>
          <w:t>http://www.sand.ad.nccu.edu/research-dev/retrieve.cfm?id=236351</w:t>
        </w:r>
      </w:hyperlink>
    </w:p>
    <w:p w14:paraId="08865A6D" w14:textId="740A2C01" w:rsidR="008363A1" w:rsidRDefault="008363A1" w:rsidP="0045395E"/>
    <w:p w14:paraId="566E2FD3" w14:textId="4AD008A8" w:rsidR="00AC0557" w:rsidRPr="00AA64DB" w:rsidRDefault="008363A1" w:rsidP="00AC0557">
      <w:pPr>
        <w:pStyle w:val="ListParagraph"/>
        <w:numPr>
          <w:ilvl w:val="0"/>
          <w:numId w:val="5"/>
        </w:numPr>
        <w:rPr>
          <w:color w:val="FF0000"/>
        </w:rPr>
      </w:pPr>
      <w:r w:rsidRPr="00AA64DB">
        <w:rPr>
          <w:color w:val="FF0000"/>
        </w:rPr>
        <w:t xml:space="preserve">Are the italics/bold formatting really necessary? It detracts from the presentation. </w:t>
      </w:r>
      <w:r w:rsidR="00E133A2">
        <w:rPr>
          <w:color w:val="FF0000"/>
        </w:rPr>
        <w:t>If the author is not attached, I would suggest removing them.</w:t>
      </w:r>
    </w:p>
    <w:p w14:paraId="74B94162" w14:textId="1DCCFBAA" w:rsidR="00AC0557" w:rsidRDefault="00AC0557" w:rsidP="00AC0557"/>
    <w:p w14:paraId="5BDF6E4A" w14:textId="6377BE29" w:rsidR="00AC0557" w:rsidRDefault="00E133A2" w:rsidP="00AC0557">
      <w:hyperlink r:id="rId15" w:history="1">
        <w:r w:rsidR="00AC0557" w:rsidRPr="007413BC">
          <w:rPr>
            <w:rStyle w:val="Hyperlink"/>
          </w:rPr>
          <w:t>http://www.sand.ad.nccu.edu/research</w:t>
        </w:r>
        <w:r w:rsidR="00AC0557" w:rsidRPr="007413BC">
          <w:rPr>
            <w:rStyle w:val="Hyperlink"/>
          </w:rPr>
          <w:t>-</w:t>
        </w:r>
        <w:r w:rsidR="00AC0557" w:rsidRPr="007413BC">
          <w:rPr>
            <w:rStyle w:val="Hyperlink"/>
          </w:rPr>
          <w:t>dev/retrieve.cfm?id=826425</w:t>
        </w:r>
      </w:hyperlink>
    </w:p>
    <w:p w14:paraId="3E7B1649" w14:textId="7669CA79" w:rsidR="00AC0557" w:rsidRDefault="00AC0557" w:rsidP="00AC0557">
      <w:pPr>
        <w:rPr>
          <w:ins w:id="98" w:author="Farley, Katherine" w:date="2017-05-19T10:21:00Z"/>
          <w:rFonts w:ascii="Tahoma" w:hAnsi="Tahoma" w:cs="Tahoma"/>
          <w:color w:val="000000"/>
          <w:sz w:val="21"/>
          <w:szCs w:val="21"/>
          <w:shd w:val="clear" w:color="auto" w:fill="FFFFFF"/>
        </w:rPr>
      </w:pPr>
      <w:r>
        <w:rPr>
          <w:rFonts w:ascii="Tahoma" w:hAnsi="Tahoma" w:cs="Tahoma"/>
          <w:color w:val="000000"/>
          <w:sz w:val="21"/>
          <w:szCs w:val="21"/>
          <w:shd w:val="clear" w:color="auto" w:fill="FFFFFF"/>
        </w:rPr>
        <w:t>This collaborative research program between North Carolina Central University and the University of North Carolina at Chapel Hill is relevant to alcohol</w:t>
      </w:r>
      <w:ins w:id="99" w:author="Farley, Katherine" w:date="2017-05-19T10:18:00Z">
        <w:r>
          <w:rPr>
            <w:rFonts w:ascii="Tahoma" w:hAnsi="Tahoma" w:cs="Tahoma"/>
            <w:color w:val="000000"/>
            <w:sz w:val="21"/>
            <w:szCs w:val="21"/>
            <w:shd w:val="clear" w:color="auto" w:fill="FFFFFF"/>
          </w:rPr>
          <w:t>-</w:t>
        </w:r>
      </w:ins>
      <w:del w:id="100" w:author="Farley, Katherine" w:date="2017-05-19T10:18:00Z">
        <w:r w:rsidDel="00AC0557">
          <w:rPr>
            <w:rFonts w:ascii="Tahoma" w:hAnsi="Tahoma" w:cs="Tahoma"/>
            <w:color w:val="000000"/>
            <w:sz w:val="21"/>
            <w:szCs w:val="21"/>
            <w:shd w:val="clear" w:color="auto" w:fill="FFFFFF"/>
          </w:rPr>
          <w:delText xml:space="preserve"> </w:delText>
        </w:r>
      </w:del>
      <w:r>
        <w:rPr>
          <w:rFonts w:ascii="Tahoma" w:hAnsi="Tahoma" w:cs="Tahoma"/>
          <w:color w:val="000000"/>
          <w:sz w:val="21"/>
          <w:szCs w:val="21"/>
          <w:shd w:val="clear" w:color="auto" w:fill="FFFFFF"/>
        </w:rPr>
        <w:t xml:space="preserve">induced health disparities among African-Americans </w:t>
      </w:r>
      <w:del w:id="101" w:author="Farley, Katherine" w:date="2017-05-19T10:18:00Z">
        <w:r w:rsidDel="00AC0557">
          <w:rPr>
            <w:rFonts w:ascii="Tahoma" w:hAnsi="Tahoma" w:cs="Tahoma"/>
            <w:color w:val="000000"/>
            <w:sz w:val="21"/>
            <w:szCs w:val="21"/>
            <w:shd w:val="clear" w:color="auto" w:fill="FFFFFF"/>
          </w:rPr>
          <w:delText>due to a</w:delText>
        </w:r>
      </w:del>
      <w:ins w:id="102" w:author="Farley, Katherine" w:date="2017-05-19T10:18:00Z">
        <w:r>
          <w:rPr>
            <w:rFonts w:ascii="Tahoma" w:hAnsi="Tahoma" w:cs="Tahoma"/>
            <w:color w:val="000000"/>
            <w:sz w:val="21"/>
            <w:szCs w:val="21"/>
            <w:shd w:val="clear" w:color="auto" w:fill="FFFFFF"/>
          </w:rPr>
          <w:t>because of its</w:t>
        </w:r>
      </w:ins>
      <w:r>
        <w:rPr>
          <w:rFonts w:ascii="Tahoma" w:hAnsi="Tahoma" w:cs="Tahoma"/>
          <w:color w:val="000000"/>
          <w:sz w:val="21"/>
          <w:szCs w:val="21"/>
          <w:shd w:val="clear" w:color="auto" w:fill="FFFFFF"/>
        </w:rPr>
        <w:t xml:space="preserve"> focus on understanding morbidity due to alcohol abuse.  In this research program</w:t>
      </w:r>
      <w:ins w:id="103" w:author="Farley, Katherine" w:date="2017-05-19T10:18:00Z">
        <w:r>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health disparities are primarily due to increased severity of fetal alcohol toxicity, alcohol neurotoxicity, and alcohol</w:t>
      </w:r>
      <w:ins w:id="104" w:author="Farley, Katherine" w:date="2017-05-19T10:18:00Z">
        <w:r>
          <w:rPr>
            <w:rFonts w:ascii="Tahoma" w:hAnsi="Tahoma" w:cs="Tahoma"/>
            <w:color w:val="000000"/>
            <w:sz w:val="21"/>
            <w:szCs w:val="21"/>
            <w:shd w:val="clear" w:color="auto" w:fill="FFFFFF"/>
          </w:rPr>
          <w:t>-</w:t>
        </w:r>
      </w:ins>
      <w:del w:id="105" w:author="Farley, Katherine" w:date="2017-05-19T10:18:00Z">
        <w:r w:rsidDel="00AC0557">
          <w:rPr>
            <w:rFonts w:ascii="Tahoma" w:hAnsi="Tahoma" w:cs="Tahoma"/>
            <w:color w:val="000000"/>
            <w:sz w:val="21"/>
            <w:szCs w:val="21"/>
            <w:shd w:val="clear" w:color="auto" w:fill="FFFFFF"/>
          </w:rPr>
          <w:delText xml:space="preserve"> </w:delText>
        </w:r>
      </w:del>
      <w:r>
        <w:rPr>
          <w:rFonts w:ascii="Tahoma" w:hAnsi="Tahoma" w:cs="Tahoma"/>
          <w:color w:val="000000"/>
          <w:sz w:val="21"/>
          <w:szCs w:val="21"/>
          <w:shd w:val="clear" w:color="auto" w:fill="FFFFFF"/>
        </w:rPr>
        <w:t xml:space="preserve">induced carcinogenesis, liver injury, and inflammation.  This collaborative program has research components addressing each of these pathologies.  Collaborative partnerships that carry out integrated and focused research on the molecular mechanisms of alcohol pathology </w:t>
      </w:r>
      <w:del w:id="106" w:author="Farley, Katherine" w:date="2017-05-19T10:19:00Z">
        <w:r w:rsidDel="00AC0557">
          <w:rPr>
            <w:rFonts w:ascii="Tahoma" w:hAnsi="Tahoma" w:cs="Tahoma"/>
            <w:color w:val="000000"/>
            <w:sz w:val="21"/>
            <w:szCs w:val="21"/>
            <w:shd w:val="clear" w:color="auto" w:fill="FFFFFF"/>
          </w:rPr>
          <w:delText xml:space="preserve">involving </w:delText>
        </w:r>
      </w:del>
      <w:ins w:id="107" w:author="Farley, Katherine" w:date="2017-05-19T10:19:00Z">
        <w:r>
          <w:rPr>
            <w:rFonts w:ascii="Tahoma" w:hAnsi="Tahoma" w:cs="Tahoma"/>
            <w:color w:val="000000"/>
            <w:sz w:val="21"/>
            <w:szCs w:val="21"/>
            <w:shd w:val="clear" w:color="auto" w:fill="FFFFFF"/>
          </w:rPr>
          <w:t xml:space="preserve">with the involvement of </w:t>
        </w:r>
      </w:ins>
      <w:r>
        <w:rPr>
          <w:rFonts w:ascii="Tahoma" w:hAnsi="Tahoma" w:cs="Tahoma"/>
          <w:color w:val="000000"/>
          <w:sz w:val="21"/>
          <w:szCs w:val="21"/>
          <w:shd w:val="clear" w:color="auto" w:fill="FFFFFF"/>
        </w:rPr>
        <w:t xml:space="preserve">faculty and students from NCCU, a historically </w:t>
      </w:r>
      <w:commentRangeStart w:id="108"/>
      <w:r>
        <w:rPr>
          <w:rFonts w:ascii="Tahoma" w:hAnsi="Tahoma" w:cs="Tahoma"/>
          <w:color w:val="000000"/>
          <w:sz w:val="21"/>
          <w:szCs w:val="21"/>
          <w:shd w:val="clear" w:color="auto" w:fill="FFFFFF"/>
        </w:rPr>
        <w:t>Black</w:t>
      </w:r>
      <w:commentRangeEnd w:id="108"/>
      <w:r>
        <w:rPr>
          <w:rStyle w:val="CommentReference"/>
        </w:rPr>
        <w:commentReference w:id="108"/>
      </w:r>
      <w:r>
        <w:rPr>
          <w:rFonts w:ascii="Tahoma" w:hAnsi="Tahoma" w:cs="Tahoma"/>
          <w:color w:val="000000"/>
          <w:sz w:val="21"/>
          <w:szCs w:val="21"/>
          <w:shd w:val="clear" w:color="auto" w:fill="FFFFFF"/>
        </w:rPr>
        <w:t xml:space="preserve"> college and </w:t>
      </w:r>
      <w:del w:id="109" w:author="Farley, Katherine" w:date="2017-05-19T10:18:00Z">
        <w:r w:rsidDel="00AC0557">
          <w:rPr>
            <w:rFonts w:ascii="Tahoma" w:hAnsi="Tahoma" w:cs="Tahoma"/>
            <w:color w:val="000000"/>
            <w:sz w:val="21"/>
            <w:szCs w:val="21"/>
            <w:shd w:val="clear" w:color="auto" w:fill="FFFFFF"/>
          </w:rPr>
          <w:delText>University</w:delText>
        </w:r>
      </w:del>
      <w:ins w:id="110" w:author="Farley, Katherine" w:date="2017-05-19T10:18:00Z">
        <w:r>
          <w:rPr>
            <w:rFonts w:ascii="Tahoma" w:hAnsi="Tahoma" w:cs="Tahoma"/>
            <w:color w:val="000000"/>
            <w:sz w:val="21"/>
            <w:szCs w:val="21"/>
            <w:shd w:val="clear" w:color="auto" w:fill="FFFFFF"/>
          </w:rPr>
          <w:t>university</w:t>
        </w:r>
      </w:ins>
      <w:r>
        <w:rPr>
          <w:rFonts w:ascii="Tahoma" w:hAnsi="Tahoma" w:cs="Tahoma"/>
          <w:color w:val="000000"/>
          <w:sz w:val="21"/>
          <w:szCs w:val="21"/>
          <w:shd w:val="clear" w:color="auto" w:fill="FFFFFF"/>
        </w:rPr>
        <w:t>, educate</w:t>
      </w:r>
      <w:del w:id="111" w:author="Farley, Katherine" w:date="2017-05-19T10:19:00Z">
        <w:r w:rsidDel="00AC0557">
          <w:rPr>
            <w:rFonts w:ascii="Tahoma" w:hAnsi="Tahoma" w:cs="Tahoma"/>
            <w:color w:val="000000"/>
            <w:sz w:val="21"/>
            <w:szCs w:val="21"/>
            <w:shd w:val="clear" w:color="auto" w:fill="FFFFFF"/>
          </w:rPr>
          <w:delText>s</w:delText>
        </w:r>
      </w:del>
      <w:r>
        <w:rPr>
          <w:rFonts w:ascii="Tahoma" w:hAnsi="Tahoma" w:cs="Tahoma"/>
          <w:color w:val="000000"/>
          <w:sz w:val="21"/>
          <w:szCs w:val="21"/>
          <w:shd w:val="clear" w:color="auto" w:fill="FFFFFF"/>
        </w:rPr>
        <w:t xml:space="preserve"> and involve</w:t>
      </w:r>
      <w:del w:id="112" w:author="Farley, Katherine" w:date="2017-05-19T10:19:00Z">
        <w:r w:rsidDel="00AC0557">
          <w:rPr>
            <w:rFonts w:ascii="Tahoma" w:hAnsi="Tahoma" w:cs="Tahoma"/>
            <w:color w:val="000000"/>
            <w:sz w:val="21"/>
            <w:szCs w:val="21"/>
            <w:shd w:val="clear" w:color="auto" w:fill="FFFFFF"/>
          </w:rPr>
          <w:delText>s</w:delText>
        </w:r>
      </w:del>
      <w:r>
        <w:rPr>
          <w:rFonts w:ascii="Tahoma" w:hAnsi="Tahoma" w:cs="Tahoma"/>
          <w:color w:val="000000"/>
          <w:sz w:val="21"/>
          <w:szCs w:val="21"/>
          <w:shd w:val="clear" w:color="auto" w:fill="FFFFFF"/>
        </w:rPr>
        <w:t xml:space="preserve"> future researchers on alcohol health disparities as well as making discoveries on mechanisms that may lead to cures.</w:t>
      </w:r>
      <w:ins w:id="113" w:author="Farley, Katherine" w:date="2017-05-23T08:36:00Z">
        <w:r w:rsidR="004D3DCC">
          <w:rPr>
            <w:rFonts w:ascii="Tahoma" w:hAnsi="Tahoma" w:cs="Tahoma"/>
            <w:color w:val="000000"/>
            <w:sz w:val="21"/>
            <w:szCs w:val="21"/>
            <w:shd w:val="clear" w:color="auto" w:fill="FFFFFF"/>
          </w:rPr>
          <w:t xml:space="preserve"> </w:t>
        </w:r>
      </w:ins>
    </w:p>
    <w:p w14:paraId="37E5BD94" w14:textId="47F8E522" w:rsidR="00D7134D" w:rsidRDefault="00D7134D" w:rsidP="00AC0557">
      <w:pPr>
        <w:rPr>
          <w:ins w:id="114" w:author="Farley, Katherine" w:date="2017-05-19T10:22:00Z"/>
          <w:rFonts w:ascii="Tahoma" w:hAnsi="Tahoma" w:cs="Tahoma"/>
          <w:color w:val="000000"/>
          <w:sz w:val="21"/>
          <w:szCs w:val="21"/>
          <w:shd w:val="clear" w:color="auto" w:fill="FFFFFF"/>
        </w:rPr>
      </w:pPr>
    </w:p>
    <w:p w14:paraId="327B1EFF" w14:textId="45A04FD3" w:rsidR="00934C62" w:rsidRPr="00F74CB9" w:rsidRDefault="00934C62" w:rsidP="00AC0557">
      <w:pPr>
        <w:rPr>
          <w:rFonts w:ascii="Tahoma" w:hAnsi="Tahoma" w:cs="Tahoma"/>
          <w:b/>
          <w:color w:val="000000"/>
          <w:sz w:val="28"/>
          <w:szCs w:val="28"/>
          <w:shd w:val="clear" w:color="auto" w:fill="FFFFFF"/>
        </w:rPr>
      </w:pPr>
      <w:r w:rsidRPr="00F74CB9">
        <w:rPr>
          <w:rFonts w:ascii="Tahoma" w:hAnsi="Tahoma" w:cs="Tahoma"/>
          <w:b/>
          <w:color w:val="000000"/>
          <w:sz w:val="28"/>
          <w:szCs w:val="28"/>
          <w:shd w:val="clear" w:color="auto" w:fill="FFFFFF"/>
        </w:rPr>
        <w:t>Screenshot</w:t>
      </w:r>
    </w:p>
    <w:p w14:paraId="2DE8CF70" w14:textId="44FE7009" w:rsidR="00D7134D" w:rsidRDefault="00D7134D" w:rsidP="00AC0557">
      <w:r>
        <w:rPr>
          <w:noProof/>
        </w:rPr>
        <w:drawing>
          <wp:inline distT="0" distB="0" distL="0" distR="0" wp14:anchorId="184A7509" wp14:editId="288D04D0">
            <wp:extent cx="3705742" cy="153373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shot2.PNG"/>
                    <pic:cNvPicPr/>
                  </pic:nvPicPr>
                  <pic:blipFill>
                    <a:blip r:embed="rId16">
                      <a:extLst>
                        <a:ext uri="{28A0092B-C50C-407E-A947-70E740481C1C}">
                          <a14:useLocalDpi xmlns:a14="http://schemas.microsoft.com/office/drawing/2010/main" val="0"/>
                        </a:ext>
                      </a:extLst>
                    </a:blip>
                    <a:stretch>
                      <a:fillRect/>
                    </a:stretch>
                  </pic:blipFill>
                  <pic:spPr>
                    <a:xfrm>
                      <a:off x="0" y="0"/>
                      <a:ext cx="3705742" cy="1533739"/>
                    </a:xfrm>
                    <a:prstGeom prst="rect">
                      <a:avLst/>
                    </a:prstGeom>
                  </pic:spPr>
                </pic:pic>
              </a:graphicData>
            </a:graphic>
          </wp:inline>
        </w:drawing>
      </w:r>
    </w:p>
    <w:p w14:paraId="701CE641" w14:textId="16FBD8CF" w:rsidR="00D7134D" w:rsidRPr="00AA64DB" w:rsidRDefault="00D7134D" w:rsidP="00934C62">
      <w:pPr>
        <w:pStyle w:val="ListParagraph"/>
        <w:numPr>
          <w:ilvl w:val="0"/>
          <w:numId w:val="6"/>
        </w:numPr>
        <w:rPr>
          <w:color w:val="FF0000"/>
        </w:rPr>
      </w:pPr>
      <w:r w:rsidRPr="00AA64DB">
        <w:rPr>
          <w:color w:val="FF0000"/>
        </w:rPr>
        <w:t>Typographical error</w:t>
      </w:r>
      <w:ins w:id="115" w:author="Farley, Katherine" w:date="2017-05-23T08:38:00Z">
        <w:r w:rsidR="004D3DCC" w:rsidRPr="00AA64DB">
          <w:rPr>
            <w:color w:val="FF0000"/>
          </w:rPr>
          <w:t>:</w:t>
        </w:r>
      </w:ins>
      <w:ins w:id="116" w:author="Farley, Katherine" w:date="2017-05-23T08:53:00Z">
        <w:r w:rsidR="00E71DCE" w:rsidRPr="00AA64DB">
          <w:rPr>
            <w:color w:val="FF0000"/>
          </w:rPr>
          <w:t xml:space="preserve"> </w:t>
        </w:r>
      </w:ins>
      <w:del w:id="117" w:author="Farley, Katherine" w:date="2017-05-23T08:37:00Z">
        <w:r w:rsidRPr="00AA64DB" w:rsidDel="004D3DCC">
          <w:rPr>
            <w:color w:val="FF0000"/>
          </w:rPr>
          <w:delText xml:space="preserve"> in</w:delText>
        </w:r>
      </w:del>
      <w:r w:rsidRPr="00AA64DB">
        <w:rPr>
          <w:color w:val="FF0000"/>
        </w:rPr>
        <w:t xml:space="preserve"> “</w:t>
      </w:r>
      <w:proofErr w:type="spellStart"/>
      <w:r w:rsidRPr="00AA64DB">
        <w:rPr>
          <w:color w:val="FF0000"/>
        </w:rPr>
        <w:t>Partcipation</w:t>
      </w:r>
      <w:proofErr w:type="spellEnd"/>
      <w:r w:rsidRPr="00AA64DB">
        <w:rPr>
          <w:color w:val="FF0000"/>
        </w:rPr>
        <w:t>” should be changed to “Participation.”</w:t>
      </w:r>
    </w:p>
    <w:p w14:paraId="3FD7CC30" w14:textId="1557D1FF" w:rsidR="00D7134D" w:rsidRPr="00AA64DB" w:rsidRDefault="00D7134D" w:rsidP="00934C62">
      <w:pPr>
        <w:pStyle w:val="ListParagraph"/>
        <w:numPr>
          <w:ilvl w:val="0"/>
          <w:numId w:val="6"/>
        </w:numPr>
        <w:rPr>
          <w:color w:val="FF0000"/>
        </w:rPr>
      </w:pPr>
      <w:r w:rsidRPr="00AA64DB">
        <w:rPr>
          <w:color w:val="FF0000"/>
        </w:rPr>
        <w:lastRenderedPageBreak/>
        <w:t>The “click here” for the student assistantship just leads back to the main page. Correct as set or should this be edited?</w:t>
      </w:r>
    </w:p>
    <w:p w14:paraId="651FF2D6" w14:textId="2CC5533A" w:rsidR="00F74CB9" w:rsidRPr="00AA64DB" w:rsidRDefault="00F74CB9" w:rsidP="00F74CB9">
      <w:pPr>
        <w:rPr>
          <w:ins w:id="118" w:author="Farley, Katherine" w:date="2017-05-19T10:26:00Z"/>
          <w:color w:val="FF0000"/>
        </w:rPr>
      </w:pPr>
    </w:p>
    <w:p w14:paraId="6FD85572" w14:textId="34BB2BCA" w:rsidR="00AC72A0" w:rsidRPr="00AA64DB" w:rsidRDefault="00F74CB9" w:rsidP="003608AA">
      <w:pPr>
        <w:rPr>
          <w:color w:val="FF0000"/>
        </w:rPr>
      </w:pPr>
      <w:r w:rsidRPr="00AA64DB">
        <w:rPr>
          <w:color w:val="FF0000"/>
        </w:rPr>
        <w:t>About the Team:</w:t>
      </w:r>
      <w:r w:rsidR="00AC72A0" w:rsidRPr="00AA64DB">
        <w:rPr>
          <w:color w:val="FF0000"/>
        </w:rPr>
        <w:t xml:space="preserve"> </w:t>
      </w:r>
    </w:p>
    <w:p w14:paraId="0BAFE4E7" w14:textId="69AD25BA" w:rsidR="00AC72A0" w:rsidRPr="00AA64DB" w:rsidRDefault="00F74CB9" w:rsidP="003608AA">
      <w:pPr>
        <w:pStyle w:val="ListParagraph"/>
        <w:numPr>
          <w:ilvl w:val="0"/>
          <w:numId w:val="9"/>
        </w:numPr>
        <w:rPr>
          <w:color w:val="FF0000"/>
        </w:rPr>
      </w:pPr>
      <w:r w:rsidRPr="00AA64DB">
        <w:rPr>
          <w:color w:val="FF0000"/>
        </w:rPr>
        <w:t xml:space="preserve">Some of the hyperlinks don’t load (all the ones in the style of </w:t>
      </w:r>
      <w:hyperlink r:id="rId17" w:history="1">
        <w:r w:rsidRPr="00AA64DB">
          <w:rPr>
            <w:rStyle w:val="Hyperlink"/>
            <w:color w:val="FF0000"/>
          </w:rPr>
          <w:t>http://web-shared.nccu.edu/cfusion-site001/wip2011/bbri2/profile.cfm?EmployeeID=43</w:t>
        </w:r>
      </w:hyperlink>
      <w:r w:rsidRPr="00AA64DB">
        <w:rPr>
          <w:color w:val="FF0000"/>
        </w:rPr>
        <w:t>)</w:t>
      </w:r>
    </w:p>
    <w:p w14:paraId="5CB2CFE2" w14:textId="136A2206" w:rsidR="003608AA" w:rsidRPr="00AA64DB" w:rsidRDefault="00F74CB9" w:rsidP="003608AA">
      <w:pPr>
        <w:pStyle w:val="ListParagraph"/>
        <w:numPr>
          <w:ilvl w:val="0"/>
          <w:numId w:val="9"/>
        </w:numPr>
        <w:rPr>
          <w:color w:val="FF0000"/>
        </w:rPr>
      </w:pPr>
      <w:r w:rsidRPr="00AA64DB">
        <w:rPr>
          <w:color w:val="FF0000"/>
        </w:rPr>
        <w:t>The periods on “</w:t>
      </w:r>
      <w:hyperlink r:id="rId18" w:history="1">
        <w:r w:rsidRPr="00AA64DB">
          <w:rPr>
            <w:rStyle w:val="Hyperlink"/>
            <w:rFonts w:ascii="Tahoma" w:hAnsi="Tahoma" w:cs="Tahoma"/>
            <w:color w:val="FF0000"/>
            <w:sz w:val="21"/>
            <w:szCs w:val="21"/>
            <w:bdr w:val="none" w:sz="0" w:space="0" w:color="auto" w:frame="1"/>
          </w:rPr>
          <w:t>Gregory J. Cole, Ph.D.</w:t>
        </w:r>
      </w:hyperlink>
      <w:r w:rsidRPr="00AA64DB">
        <w:rPr>
          <w:rFonts w:ascii="Tahoma" w:hAnsi="Tahoma" w:cs="Tahoma"/>
          <w:color w:val="FF0000"/>
          <w:sz w:val="21"/>
          <w:szCs w:val="21"/>
        </w:rPr>
        <w:t>” should be removed to be consistent with the other team members.</w:t>
      </w:r>
      <w:r w:rsidR="008A77AF" w:rsidRPr="00AA64DB">
        <w:rPr>
          <w:rFonts w:ascii="Tahoma" w:hAnsi="Tahoma" w:cs="Tahoma"/>
          <w:color w:val="FF0000"/>
          <w:sz w:val="21"/>
          <w:szCs w:val="21"/>
        </w:rPr>
        <w:t xml:space="preserve"> The same change should be made under </w:t>
      </w:r>
      <w:ins w:id="119" w:author="Farley, Katherine" w:date="2017-05-23T09:09:00Z">
        <w:r w:rsidR="00C76E37" w:rsidRPr="00AA64DB">
          <w:rPr>
            <w:rFonts w:ascii="Tahoma" w:hAnsi="Tahoma" w:cs="Tahoma"/>
            <w:color w:val="FF0000"/>
            <w:sz w:val="21"/>
            <w:szCs w:val="21"/>
          </w:rPr>
          <w:t>C</w:t>
        </w:r>
      </w:ins>
      <w:del w:id="120" w:author="Farley, Katherine" w:date="2017-05-23T09:09:00Z">
        <w:r w:rsidR="008A77AF" w:rsidRPr="00AA64DB" w:rsidDel="00C76E37">
          <w:rPr>
            <w:rFonts w:ascii="Tahoma" w:hAnsi="Tahoma" w:cs="Tahoma"/>
            <w:color w:val="FF0000"/>
            <w:sz w:val="21"/>
            <w:szCs w:val="21"/>
          </w:rPr>
          <w:delText>c</w:delText>
        </w:r>
      </w:del>
      <w:r w:rsidR="008A77AF" w:rsidRPr="00AA64DB">
        <w:rPr>
          <w:rFonts w:ascii="Tahoma" w:hAnsi="Tahoma" w:cs="Tahoma"/>
          <w:color w:val="FF0000"/>
          <w:sz w:val="21"/>
          <w:szCs w:val="21"/>
        </w:rPr>
        <w:t>ollaborators for ending periods after PhD</w:t>
      </w:r>
      <w:r w:rsidR="00AC72A0" w:rsidRPr="00AA64DB">
        <w:rPr>
          <w:rFonts w:ascii="Tahoma" w:hAnsi="Tahoma" w:cs="Tahoma"/>
          <w:color w:val="FF0000"/>
          <w:sz w:val="21"/>
          <w:szCs w:val="21"/>
        </w:rPr>
        <w:t xml:space="preserve"> or MD.</w:t>
      </w:r>
      <w:r w:rsidR="00AC72A0" w:rsidRPr="00AA64DB" w:rsidDel="00AC72A0">
        <w:rPr>
          <w:color w:val="FF0000"/>
        </w:rPr>
        <w:t xml:space="preserve"> </w:t>
      </w:r>
    </w:p>
    <w:p w14:paraId="24251CD1" w14:textId="5FDBB542" w:rsidR="003608AA" w:rsidRPr="00AA64DB" w:rsidRDefault="003608AA" w:rsidP="003608AA">
      <w:pPr>
        <w:pStyle w:val="ListParagraph"/>
        <w:numPr>
          <w:ilvl w:val="0"/>
          <w:numId w:val="9"/>
        </w:numPr>
        <w:rPr>
          <w:color w:val="FF0000"/>
        </w:rPr>
      </w:pPr>
      <w:r w:rsidRPr="00AA64DB">
        <w:rPr>
          <w:color w:val="FF0000"/>
        </w:rPr>
        <w:t xml:space="preserve">The link under Collaborators for Ramon </w:t>
      </w:r>
      <w:proofErr w:type="spellStart"/>
      <w:r w:rsidRPr="00AA64DB">
        <w:rPr>
          <w:color w:val="FF0000"/>
        </w:rPr>
        <w:t>Bataller</w:t>
      </w:r>
      <w:proofErr w:type="spellEnd"/>
      <w:r w:rsidRPr="00AA64DB">
        <w:rPr>
          <w:color w:val="FF0000"/>
        </w:rPr>
        <w:t>, MD, is broken.</w:t>
      </w:r>
    </w:p>
    <w:p w14:paraId="07ED6502" w14:textId="73EF74B2" w:rsidR="00AC0557" w:rsidRDefault="00AC0557" w:rsidP="003608AA">
      <w:pPr>
        <w:pStyle w:val="ListParagraph"/>
      </w:pPr>
    </w:p>
    <w:p w14:paraId="1D9E783F" w14:textId="13EFBB14" w:rsidR="00AC0557" w:rsidRDefault="00AC0557" w:rsidP="00AC0557"/>
    <w:p w14:paraId="6EE8A556" w14:textId="6E1BC17C" w:rsidR="003608AA" w:rsidRDefault="003608AA" w:rsidP="00AC0557"/>
    <w:p w14:paraId="39DAABF5" w14:textId="77777777" w:rsidR="003608AA" w:rsidRDefault="003608AA" w:rsidP="00AC0557"/>
    <w:p w14:paraId="61FC0EB4" w14:textId="4F98089B" w:rsidR="00AC0557" w:rsidRDefault="00E133A2" w:rsidP="00AC0557">
      <w:hyperlink r:id="rId19" w:history="1">
        <w:r w:rsidR="003608AA" w:rsidRPr="007413BC">
          <w:rPr>
            <w:rStyle w:val="Hyperlink"/>
          </w:rPr>
          <w:t>http://www.sand.ad.nccu.edu/research-dev/retrieve.cfm?id=262182</w:t>
        </w:r>
      </w:hyperlink>
    </w:p>
    <w:p w14:paraId="080D6A55" w14:textId="168F06DD" w:rsidR="003608AA" w:rsidRDefault="003608AA" w:rsidP="00AC0557"/>
    <w:p w14:paraId="08071CFD" w14:textId="4DE0EABF" w:rsidR="003608AA" w:rsidRDefault="003608AA" w:rsidP="00AC0557">
      <w:pPr>
        <w:rPr>
          <w:ins w:id="121" w:author="Farley, Katherine" w:date="2017-05-19T10:37:00Z"/>
          <w:rFonts w:ascii="Tahoma" w:hAnsi="Tahoma" w:cs="Tahoma"/>
          <w:color w:val="000000"/>
          <w:sz w:val="21"/>
          <w:szCs w:val="21"/>
          <w:shd w:val="clear" w:color="auto" w:fill="FFFFFF"/>
        </w:rPr>
      </w:pPr>
      <w:r>
        <w:rPr>
          <w:rFonts w:ascii="Tahoma" w:hAnsi="Tahoma" w:cs="Tahoma"/>
          <w:color w:val="000000"/>
          <w:sz w:val="21"/>
          <w:szCs w:val="21"/>
          <w:shd w:val="clear" w:color="auto" w:fill="FFFFFF"/>
        </w:rPr>
        <w:t xml:space="preserve">Several lines of recent evidence suggest that the </w:t>
      </w:r>
      <w:proofErr w:type="spellStart"/>
      <w:r>
        <w:rPr>
          <w:rFonts w:ascii="Tahoma" w:hAnsi="Tahoma" w:cs="Tahoma"/>
          <w:color w:val="000000"/>
          <w:sz w:val="21"/>
          <w:szCs w:val="21"/>
          <w:shd w:val="clear" w:color="auto" w:fill="FFFFFF"/>
        </w:rPr>
        <w:t>steroideogenic</w:t>
      </w:r>
      <w:proofErr w:type="spellEnd"/>
      <w:r>
        <w:rPr>
          <w:rFonts w:ascii="Tahoma" w:hAnsi="Tahoma" w:cs="Tahoma"/>
          <w:color w:val="000000"/>
          <w:sz w:val="21"/>
          <w:szCs w:val="21"/>
          <w:shd w:val="clear" w:color="auto" w:fill="FFFFFF"/>
        </w:rPr>
        <w:t xml:space="preserve"> enzymes responsible for the catabolism of </w:t>
      </w:r>
      <w:proofErr w:type="spellStart"/>
      <w:r>
        <w:rPr>
          <w:rFonts w:ascii="Tahoma" w:hAnsi="Tahoma" w:cs="Tahoma"/>
          <w:color w:val="000000"/>
          <w:sz w:val="21"/>
          <w:szCs w:val="21"/>
          <w:shd w:val="clear" w:color="auto" w:fill="FFFFFF"/>
        </w:rPr>
        <w:t>intraprostatic</w:t>
      </w:r>
      <w:proofErr w:type="spellEnd"/>
      <w:r>
        <w:rPr>
          <w:rFonts w:ascii="Tahoma" w:hAnsi="Tahoma" w:cs="Tahoma"/>
          <w:color w:val="000000"/>
          <w:sz w:val="21"/>
          <w:szCs w:val="21"/>
          <w:shd w:val="clear" w:color="auto" w:fill="FFFFFF"/>
        </w:rPr>
        <w:t xml:space="preserve"> testosterone metabolites are important to biochemical recurrence and progression to castration-resistant prostate cancer (CRPC). The regulation of the expression of UGT2B enzymes is critical for the normal hormonal microenvironment in prostate and other tissues. Previous studies have shown that UGT2B15 is negatively regulate</w:t>
      </w:r>
      <w:ins w:id="122" w:author="Farley, Katherine" w:date="2017-05-19T10:34:00Z">
        <w:r w:rsidR="007C0D8F">
          <w:rPr>
            <w:rFonts w:ascii="Tahoma" w:hAnsi="Tahoma" w:cs="Tahoma"/>
            <w:color w:val="000000"/>
            <w:sz w:val="21"/>
            <w:szCs w:val="21"/>
            <w:shd w:val="clear" w:color="auto" w:fill="FFFFFF"/>
          </w:rPr>
          <w:t>d</w:t>
        </w:r>
      </w:ins>
      <w:r>
        <w:rPr>
          <w:rFonts w:ascii="Tahoma" w:hAnsi="Tahoma" w:cs="Tahoma"/>
          <w:color w:val="000000"/>
          <w:sz w:val="21"/>
          <w:szCs w:val="21"/>
          <w:shd w:val="clear" w:color="auto" w:fill="FFFFFF"/>
        </w:rPr>
        <w:t xml:space="preserve"> in prostate cancer metastases and CRPC tumors</w:t>
      </w:r>
      <w:ins w:id="123" w:author="Farley, Katherine" w:date="2017-05-19T10:35:00Z">
        <w:r w:rsidR="007C0D8F">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suggesting that loss of expression may be important for prostate tumor progression. For this proposed study</w:t>
      </w:r>
      <w:ins w:id="124" w:author="Farley, Katherine" w:date="2017-05-19T10:35:00Z">
        <w:r w:rsidR="007C0D8F">
          <w:rPr>
            <w:rFonts w:ascii="Tahoma" w:hAnsi="Tahoma" w:cs="Tahoma"/>
            <w:color w:val="000000"/>
            <w:sz w:val="21"/>
            <w:szCs w:val="21"/>
            <w:shd w:val="clear" w:color="auto" w:fill="FFFFFF"/>
          </w:rPr>
          <w:t>,</w:t>
        </w:r>
      </w:ins>
      <w:r>
        <w:rPr>
          <w:rFonts w:ascii="Tahoma" w:hAnsi="Tahoma" w:cs="Tahoma"/>
          <w:color w:val="000000"/>
          <w:sz w:val="21"/>
          <w:szCs w:val="21"/>
          <w:shd w:val="clear" w:color="auto" w:fill="FFFFFF"/>
        </w:rPr>
        <w:t xml:space="preserve"> preliminary evidence shows that UGT2B15 is expressed in nuclear and chromatin protein fractions of the </w:t>
      </w:r>
      <w:proofErr w:type="spellStart"/>
      <w:r>
        <w:rPr>
          <w:rFonts w:ascii="Tahoma" w:hAnsi="Tahoma" w:cs="Tahoma"/>
          <w:color w:val="000000"/>
          <w:sz w:val="21"/>
          <w:szCs w:val="21"/>
          <w:shd w:val="clear" w:color="auto" w:fill="FFFFFF"/>
        </w:rPr>
        <w:t>LNCaP</w:t>
      </w:r>
      <w:proofErr w:type="spellEnd"/>
      <w:r>
        <w:rPr>
          <w:rFonts w:ascii="Tahoma" w:hAnsi="Tahoma" w:cs="Tahoma"/>
          <w:color w:val="000000"/>
          <w:sz w:val="21"/>
          <w:szCs w:val="21"/>
          <w:shd w:val="clear" w:color="auto" w:fill="FFFFFF"/>
        </w:rPr>
        <w:t xml:space="preserve"> prostate cancer cell line. The results from this study will help elucidate the mechanism by which hormone perturbations </w:t>
      </w:r>
      <w:del w:id="125" w:author="Farley, Katherine" w:date="2017-05-19T10:35:00Z">
        <w:r w:rsidDel="007C0D8F">
          <w:rPr>
            <w:rFonts w:ascii="Tahoma" w:hAnsi="Tahoma" w:cs="Tahoma"/>
            <w:color w:val="000000"/>
            <w:sz w:val="21"/>
            <w:szCs w:val="21"/>
            <w:shd w:val="clear" w:color="auto" w:fill="FFFFFF"/>
          </w:rPr>
          <w:delText xml:space="preserve">occur </w:delText>
        </w:r>
      </w:del>
      <w:r>
        <w:rPr>
          <w:rFonts w:ascii="Tahoma" w:hAnsi="Tahoma" w:cs="Tahoma"/>
          <w:color w:val="000000"/>
          <w:sz w:val="21"/>
          <w:szCs w:val="21"/>
          <w:shd w:val="clear" w:color="auto" w:fill="FFFFFF"/>
        </w:rPr>
        <w:t xml:space="preserve">that lead to prostate cancer progression in </w:t>
      </w:r>
      <w:commentRangeStart w:id="126"/>
      <w:r>
        <w:rPr>
          <w:rFonts w:ascii="Tahoma" w:hAnsi="Tahoma" w:cs="Tahoma"/>
          <w:color w:val="000000"/>
          <w:sz w:val="21"/>
          <w:szCs w:val="21"/>
          <w:shd w:val="clear" w:color="auto" w:fill="FFFFFF"/>
        </w:rPr>
        <w:t>CRPC</w:t>
      </w:r>
      <w:ins w:id="127" w:author="Farley, Katherine" w:date="2017-05-19T10:35:00Z">
        <w:r w:rsidR="007C0D8F">
          <w:rPr>
            <w:rFonts w:ascii="Tahoma" w:hAnsi="Tahoma" w:cs="Tahoma"/>
            <w:color w:val="000000"/>
            <w:sz w:val="21"/>
            <w:szCs w:val="21"/>
            <w:shd w:val="clear" w:color="auto" w:fill="FFFFFF"/>
          </w:rPr>
          <w:t xml:space="preserve"> occur</w:t>
        </w:r>
      </w:ins>
      <w:r>
        <w:rPr>
          <w:rFonts w:ascii="Tahoma" w:hAnsi="Tahoma" w:cs="Tahoma"/>
          <w:color w:val="000000"/>
          <w:sz w:val="21"/>
          <w:szCs w:val="21"/>
          <w:shd w:val="clear" w:color="auto" w:fill="FFFFFF"/>
        </w:rPr>
        <w:t>. </w:t>
      </w:r>
      <w:commentRangeEnd w:id="126"/>
      <w:r w:rsidR="007C0D8F">
        <w:rPr>
          <w:rStyle w:val="CommentReference"/>
        </w:rPr>
        <w:commentReference w:id="126"/>
      </w:r>
    </w:p>
    <w:p w14:paraId="489A6E0A" w14:textId="677C4880" w:rsidR="00DD177A" w:rsidRDefault="00DD177A" w:rsidP="00AC0557">
      <w:pPr>
        <w:rPr>
          <w:rFonts w:ascii="Tahoma" w:hAnsi="Tahoma" w:cs="Tahoma"/>
          <w:color w:val="000000"/>
          <w:sz w:val="21"/>
          <w:szCs w:val="21"/>
          <w:shd w:val="clear" w:color="auto" w:fill="FFFFFF"/>
        </w:rPr>
      </w:pPr>
    </w:p>
    <w:p w14:paraId="25F652A8" w14:textId="3C8BCBDD" w:rsidR="00DD177A" w:rsidRDefault="00E133A2" w:rsidP="00AC0557">
      <w:hyperlink r:id="rId20" w:history="1">
        <w:r w:rsidR="00DD177A" w:rsidRPr="007413BC">
          <w:rPr>
            <w:rStyle w:val="Hyperlink"/>
          </w:rPr>
          <w:t>http://www.sand.ad.nccu.edu/</w:t>
        </w:r>
        <w:r w:rsidR="00DD177A" w:rsidRPr="007413BC">
          <w:rPr>
            <w:rStyle w:val="Hyperlink"/>
          </w:rPr>
          <w:t>r</w:t>
        </w:r>
        <w:r w:rsidR="00DD177A" w:rsidRPr="007413BC">
          <w:rPr>
            <w:rStyle w:val="Hyperlink"/>
          </w:rPr>
          <w:t>esearch/osrp/contact.cfm</w:t>
        </w:r>
      </w:hyperlink>
    </w:p>
    <w:p w14:paraId="65E8F5AB" w14:textId="5A18C01D" w:rsidR="00DD177A" w:rsidRDefault="00DD177A" w:rsidP="00AC0557"/>
    <w:p w14:paraId="028F08C8" w14:textId="393FD25B" w:rsidR="00DD177A" w:rsidRPr="00AA64DB" w:rsidRDefault="00DD177A" w:rsidP="00DD177A">
      <w:pPr>
        <w:pStyle w:val="ListParagraph"/>
        <w:numPr>
          <w:ilvl w:val="0"/>
          <w:numId w:val="10"/>
        </w:numPr>
        <w:rPr>
          <w:color w:val="FF0000"/>
        </w:rPr>
      </w:pPr>
      <w:r w:rsidRPr="00AA64DB">
        <w:rPr>
          <w:color w:val="FF0000"/>
        </w:rPr>
        <w:t>Appears as a blank page.</w:t>
      </w:r>
      <w:bookmarkStart w:id="128" w:name="_GoBack"/>
      <w:bookmarkEnd w:id="128"/>
    </w:p>
    <w:sectPr w:rsidR="00DD177A" w:rsidRPr="00AA64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 w:author="Farley, Katherine" w:date="2017-05-23T08:05:00Z" w:initials="FK">
    <w:p w14:paraId="270576A6" w14:textId="42BF7019" w:rsidR="005216DC" w:rsidRDefault="005216DC">
      <w:pPr>
        <w:pStyle w:val="CommentText"/>
      </w:pPr>
      <w:r>
        <w:rPr>
          <w:rStyle w:val="CommentReference"/>
        </w:rPr>
        <w:annotationRef/>
      </w:r>
      <w:r>
        <w:t>AU: Correct or should this be nonrestrictive “blood vessels that may…”?</w:t>
      </w:r>
    </w:p>
  </w:comment>
  <w:comment w:id="108" w:author="Farley, Katherine" w:date="2017-05-19T10:19:00Z" w:initials="FK">
    <w:p w14:paraId="3213BC7F" w14:textId="7762D5BD" w:rsidR="00AC0557" w:rsidRDefault="00AC0557">
      <w:pPr>
        <w:pStyle w:val="CommentText"/>
      </w:pPr>
      <w:r>
        <w:rPr>
          <w:rStyle w:val="CommentReference"/>
        </w:rPr>
        <w:annotationRef/>
      </w:r>
      <w:r w:rsidR="008159A7">
        <w:t>AU: Please c</w:t>
      </w:r>
      <w:r w:rsidR="005216DC">
        <w:t>heck university style to ensure capitalization is correct.</w:t>
      </w:r>
    </w:p>
  </w:comment>
  <w:comment w:id="126" w:author="Farley, Katherine" w:date="2017-05-19T10:35:00Z" w:initials="FK">
    <w:p w14:paraId="22E91AA4" w14:textId="01F0EE83" w:rsidR="007C0D8F" w:rsidRDefault="007C0D8F">
      <w:pPr>
        <w:pStyle w:val="CommentText"/>
      </w:pPr>
      <w:r>
        <w:rPr>
          <w:rStyle w:val="CommentReference"/>
        </w:rPr>
        <w:annotationRef/>
      </w:r>
      <w:r>
        <w:t>AU: Movement of text okay?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576A6" w15:done="0"/>
  <w15:commentEx w15:paraId="3213BC7F" w15:done="0"/>
  <w15:commentEx w15:paraId="22E91A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E15"/>
    <w:multiLevelType w:val="multilevel"/>
    <w:tmpl w:val="9C2E3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E4854"/>
    <w:multiLevelType w:val="hybridMultilevel"/>
    <w:tmpl w:val="95A6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E7079"/>
    <w:multiLevelType w:val="hybridMultilevel"/>
    <w:tmpl w:val="38A0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C6F93"/>
    <w:multiLevelType w:val="hybridMultilevel"/>
    <w:tmpl w:val="B500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34712"/>
    <w:multiLevelType w:val="hybridMultilevel"/>
    <w:tmpl w:val="84B8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3127C"/>
    <w:multiLevelType w:val="hybridMultilevel"/>
    <w:tmpl w:val="29F2A672"/>
    <w:lvl w:ilvl="0" w:tplc="39944D4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84405"/>
    <w:multiLevelType w:val="multilevel"/>
    <w:tmpl w:val="76D06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B6621"/>
    <w:multiLevelType w:val="hybridMultilevel"/>
    <w:tmpl w:val="9272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E18E3"/>
    <w:multiLevelType w:val="hybridMultilevel"/>
    <w:tmpl w:val="6966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75B70"/>
    <w:multiLevelType w:val="hybridMultilevel"/>
    <w:tmpl w:val="550E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8"/>
  </w:num>
  <w:num w:numId="5">
    <w:abstractNumId w:val="2"/>
  </w:num>
  <w:num w:numId="6">
    <w:abstractNumId w:val="1"/>
  </w:num>
  <w:num w:numId="7">
    <w:abstractNumId w:val="4"/>
  </w:num>
  <w:num w:numId="8">
    <w:abstractNumId w:val="6"/>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ley, Katherine">
    <w15:presenceInfo w15:providerId="AD" w15:userId="S-1-5-21-474555628-3583835843-2727511887-122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F66"/>
    <w:rsid w:val="00157942"/>
    <w:rsid w:val="001D4AC4"/>
    <w:rsid w:val="00317A99"/>
    <w:rsid w:val="00321527"/>
    <w:rsid w:val="003608AA"/>
    <w:rsid w:val="00432304"/>
    <w:rsid w:val="0045395E"/>
    <w:rsid w:val="004D3DCC"/>
    <w:rsid w:val="005216DC"/>
    <w:rsid w:val="007C0D8F"/>
    <w:rsid w:val="007F4383"/>
    <w:rsid w:val="008159A7"/>
    <w:rsid w:val="008363A1"/>
    <w:rsid w:val="008A77AF"/>
    <w:rsid w:val="00934C62"/>
    <w:rsid w:val="009E6649"/>
    <w:rsid w:val="00AA64DB"/>
    <w:rsid w:val="00AC0557"/>
    <w:rsid w:val="00AC72A0"/>
    <w:rsid w:val="00C76E37"/>
    <w:rsid w:val="00D67BE4"/>
    <w:rsid w:val="00D7134D"/>
    <w:rsid w:val="00DB1F89"/>
    <w:rsid w:val="00DD177A"/>
    <w:rsid w:val="00E133A2"/>
    <w:rsid w:val="00E71DCE"/>
    <w:rsid w:val="00E94F6B"/>
    <w:rsid w:val="00F10F66"/>
    <w:rsid w:val="00F7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9668"/>
  <w15:chartTrackingRefBased/>
  <w15:docId w15:val="{387F7B37-65D9-40B2-B93E-953C1914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7B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7B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F66"/>
    <w:rPr>
      <w:color w:val="0563C1" w:themeColor="hyperlink"/>
      <w:u w:val="single"/>
    </w:rPr>
  </w:style>
  <w:style w:type="character" w:customStyle="1" w:styleId="Heading1Char">
    <w:name w:val="Heading 1 Char"/>
    <w:basedOn w:val="DefaultParagraphFont"/>
    <w:link w:val="Heading1"/>
    <w:uiPriority w:val="9"/>
    <w:rsid w:val="00D67B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7BE4"/>
    <w:rPr>
      <w:rFonts w:ascii="Times New Roman" w:eastAsia="Times New Roman" w:hAnsi="Times New Roman" w:cs="Times New Roman"/>
      <w:b/>
      <w:bCs/>
      <w:sz w:val="36"/>
      <w:szCs w:val="36"/>
    </w:rPr>
  </w:style>
  <w:style w:type="paragraph" w:styleId="ListParagraph">
    <w:name w:val="List Paragraph"/>
    <w:basedOn w:val="Normal"/>
    <w:uiPriority w:val="34"/>
    <w:qFormat/>
    <w:rsid w:val="00D67BE4"/>
    <w:pPr>
      <w:ind w:left="720"/>
      <w:contextualSpacing/>
    </w:pPr>
  </w:style>
  <w:style w:type="paragraph" w:styleId="BalloonText">
    <w:name w:val="Balloon Text"/>
    <w:basedOn w:val="Normal"/>
    <w:link w:val="BalloonTextChar"/>
    <w:uiPriority w:val="99"/>
    <w:semiHidden/>
    <w:unhideWhenUsed/>
    <w:rsid w:val="00D67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BE4"/>
    <w:rPr>
      <w:rFonts w:ascii="Segoe UI" w:hAnsi="Segoe UI" w:cs="Segoe UI"/>
      <w:sz w:val="18"/>
      <w:szCs w:val="18"/>
    </w:rPr>
  </w:style>
  <w:style w:type="character" w:styleId="CommentReference">
    <w:name w:val="annotation reference"/>
    <w:basedOn w:val="DefaultParagraphFont"/>
    <w:uiPriority w:val="99"/>
    <w:semiHidden/>
    <w:unhideWhenUsed/>
    <w:rsid w:val="007F4383"/>
    <w:rPr>
      <w:sz w:val="16"/>
      <w:szCs w:val="16"/>
    </w:rPr>
  </w:style>
  <w:style w:type="paragraph" w:styleId="CommentText">
    <w:name w:val="annotation text"/>
    <w:basedOn w:val="Normal"/>
    <w:link w:val="CommentTextChar"/>
    <w:uiPriority w:val="99"/>
    <w:semiHidden/>
    <w:unhideWhenUsed/>
    <w:rsid w:val="007F4383"/>
    <w:pPr>
      <w:spacing w:line="240" w:lineRule="auto"/>
    </w:pPr>
    <w:rPr>
      <w:sz w:val="20"/>
      <w:szCs w:val="20"/>
    </w:rPr>
  </w:style>
  <w:style w:type="character" w:customStyle="1" w:styleId="CommentTextChar">
    <w:name w:val="Comment Text Char"/>
    <w:basedOn w:val="DefaultParagraphFont"/>
    <w:link w:val="CommentText"/>
    <w:uiPriority w:val="99"/>
    <w:semiHidden/>
    <w:rsid w:val="007F4383"/>
    <w:rPr>
      <w:sz w:val="20"/>
      <w:szCs w:val="20"/>
    </w:rPr>
  </w:style>
  <w:style w:type="paragraph" w:styleId="CommentSubject">
    <w:name w:val="annotation subject"/>
    <w:basedOn w:val="CommentText"/>
    <w:next w:val="CommentText"/>
    <w:link w:val="CommentSubjectChar"/>
    <w:uiPriority w:val="99"/>
    <w:semiHidden/>
    <w:unhideWhenUsed/>
    <w:rsid w:val="007F4383"/>
    <w:rPr>
      <w:b/>
      <w:bCs/>
    </w:rPr>
  </w:style>
  <w:style w:type="character" w:customStyle="1" w:styleId="CommentSubjectChar">
    <w:name w:val="Comment Subject Char"/>
    <w:basedOn w:val="CommentTextChar"/>
    <w:link w:val="CommentSubject"/>
    <w:uiPriority w:val="99"/>
    <w:semiHidden/>
    <w:rsid w:val="007F4383"/>
    <w:rPr>
      <w:b/>
      <w:bCs/>
      <w:sz w:val="20"/>
      <w:szCs w:val="20"/>
    </w:rPr>
  </w:style>
  <w:style w:type="character" w:styleId="FollowedHyperlink">
    <w:name w:val="FollowedHyperlink"/>
    <w:basedOn w:val="DefaultParagraphFont"/>
    <w:uiPriority w:val="99"/>
    <w:semiHidden/>
    <w:unhideWhenUsed/>
    <w:rsid w:val="00E13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92430">
      <w:bodyDiv w:val="1"/>
      <w:marLeft w:val="0"/>
      <w:marRight w:val="0"/>
      <w:marTop w:val="0"/>
      <w:marBottom w:val="0"/>
      <w:divBdr>
        <w:top w:val="none" w:sz="0" w:space="0" w:color="auto"/>
        <w:left w:val="none" w:sz="0" w:space="0" w:color="auto"/>
        <w:bottom w:val="none" w:sz="0" w:space="0" w:color="auto"/>
        <w:right w:val="none" w:sz="0" w:space="0" w:color="auto"/>
      </w:divBdr>
    </w:div>
    <w:div w:id="430974838">
      <w:bodyDiv w:val="1"/>
      <w:marLeft w:val="0"/>
      <w:marRight w:val="0"/>
      <w:marTop w:val="0"/>
      <w:marBottom w:val="0"/>
      <w:divBdr>
        <w:top w:val="none" w:sz="0" w:space="0" w:color="auto"/>
        <w:left w:val="none" w:sz="0" w:space="0" w:color="auto"/>
        <w:bottom w:val="none" w:sz="0" w:space="0" w:color="auto"/>
        <w:right w:val="none" w:sz="0" w:space="0" w:color="auto"/>
      </w:divBdr>
      <w:divsChild>
        <w:div w:id="289675764">
          <w:marLeft w:val="0"/>
          <w:marRight w:val="0"/>
          <w:marTop w:val="0"/>
          <w:marBottom w:val="0"/>
          <w:divBdr>
            <w:top w:val="none" w:sz="0" w:space="0" w:color="auto"/>
            <w:left w:val="none" w:sz="0" w:space="0" w:color="auto"/>
            <w:bottom w:val="none" w:sz="0" w:space="0" w:color="auto"/>
            <w:right w:val="none" w:sz="0" w:space="0" w:color="auto"/>
          </w:divBdr>
        </w:div>
        <w:div w:id="1060129331">
          <w:marLeft w:val="0"/>
          <w:marRight w:val="0"/>
          <w:marTop w:val="0"/>
          <w:marBottom w:val="0"/>
          <w:divBdr>
            <w:top w:val="none" w:sz="0" w:space="0" w:color="auto"/>
            <w:left w:val="none" w:sz="0" w:space="0" w:color="auto"/>
            <w:bottom w:val="none" w:sz="0" w:space="0" w:color="auto"/>
            <w:right w:val="none" w:sz="0" w:space="0" w:color="auto"/>
          </w:divBdr>
        </w:div>
      </w:divsChild>
    </w:div>
    <w:div w:id="445976113">
      <w:bodyDiv w:val="1"/>
      <w:marLeft w:val="0"/>
      <w:marRight w:val="0"/>
      <w:marTop w:val="0"/>
      <w:marBottom w:val="0"/>
      <w:divBdr>
        <w:top w:val="none" w:sz="0" w:space="0" w:color="auto"/>
        <w:left w:val="none" w:sz="0" w:space="0" w:color="auto"/>
        <w:bottom w:val="none" w:sz="0" w:space="0" w:color="auto"/>
        <w:right w:val="none" w:sz="0" w:space="0" w:color="auto"/>
      </w:divBdr>
    </w:div>
    <w:div w:id="872184736">
      <w:bodyDiv w:val="1"/>
      <w:marLeft w:val="0"/>
      <w:marRight w:val="0"/>
      <w:marTop w:val="0"/>
      <w:marBottom w:val="0"/>
      <w:divBdr>
        <w:top w:val="none" w:sz="0" w:space="0" w:color="auto"/>
        <w:left w:val="none" w:sz="0" w:space="0" w:color="auto"/>
        <w:bottom w:val="none" w:sz="0" w:space="0" w:color="auto"/>
        <w:right w:val="none" w:sz="0" w:space="0" w:color="auto"/>
      </w:divBdr>
      <w:divsChild>
        <w:div w:id="1299189909">
          <w:marLeft w:val="0"/>
          <w:marRight w:val="0"/>
          <w:marTop w:val="0"/>
          <w:marBottom w:val="0"/>
          <w:divBdr>
            <w:top w:val="none" w:sz="0" w:space="0" w:color="auto"/>
            <w:left w:val="none" w:sz="0" w:space="0" w:color="auto"/>
            <w:bottom w:val="none" w:sz="0" w:space="0" w:color="auto"/>
            <w:right w:val="none" w:sz="0" w:space="0" w:color="auto"/>
          </w:divBdr>
        </w:div>
        <w:div w:id="557672777">
          <w:marLeft w:val="0"/>
          <w:marRight w:val="0"/>
          <w:marTop w:val="0"/>
          <w:marBottom w:val="0"/>
          <w:divBdr>
            <w:top w:val="none" w:sz="0" w:space="0" w:color="auto"/>
            <w:left w:val="none" w:sz="0" w:space="0" w:color="auto"/>
            <w:bottom w:val="none" w:sz="0" w:space="0" w:color="auto"/>
            <w:right w:val="none" w:sz="0" w:space="0" w:color="auto"/>
          </w:divBdr>
        </w:div>
      </w:divsChild>
    </w:div>
    <w:div w:id="1534074944">
      <w:bodyDiv w:val="1"/>
      <w:marLeft w:val="0"/>
      <w:marRight w:val="0"/>
      <w:marTop w:val="0"/>
      <w:marBottom w:val="0"/>
      <w:divBdr>
        <w:top w:val="none" w:sz="0" w:space="0" w:color="auto"/>
        <w:left w:val="none" w:sz="0" w:space="0" w:color="auto"/>
        <w:bottom w:val="none" w:sz="0" w:space="0" w:color="auto"/>
        <w:right w:val="none" w:sz="0" w:space="0" w:color="auto"/>
      </w:divBdr>
    </w:div>
    <w:div w:id="162353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d.ad.nccu.edu/research-dev/retrieve.cfm?id=262182" TargetMode="External"/><Relationship Id="rId13" Type="http://schemas.microsoft.com/office/2011/relationships/commentsExtended" Target="commentsExtended.xml"/><Relationship Id="rId18" Type="http://schemas.openxmlformats.org/officeDocument/2006/relationships/hyperlink" Target="http://www.nccu.edu/directory/details.cfm?id=gco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and.ad.nccu.edu/research-dev/retrieve.cfm?id=826425" TargetMode="External"/><Relationship Id="rId12" Type="http://schemas.openxmlformats.org/officeDocument/2006/relationships/comments" Target="comments.xml"/><Relationship Id="rId17" Type="http://schemas.openxmlformats.org/officeDocument/2006/relationships/hyperlink" Target="http://web-shared.nccu.edu/cfusion-site001/wip2011/bbri2/profile.cfm?EmployeeID=43"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sand.ad.nccu.edu/research/osrp/contact.cfm" TargetMode="External"/><Relationship Id="rId1" Type="http://schemas.openxmlformats.org/officeDocument/2006/relationships/numbering" Target="numbering.xml"/><Relationship Id="rId6" Type="http://schemas.openxmlformats.org/officeDocument/2006/relationships/hyperlink" Target="http://www.sand.ad.nccu.edu/research-dev/lookup.cfm?by=topic" TargetMode="External"/><Relationship Id="rId11" Type="http://schemas.openxmlformats.org/officeDocument/2006/relationships/hyperlink" Target="http://www.sand.ad.nccu.edu/research-dev/retrieve.cfm?id=324766" TargetMode="External"/><Relationship Id="rId5" Type="http://schemas.openxmlformats.org/officeDocument/2006/relationships/hyperlink" Target="http://www.sand.ad.nccu.edu/research-dev/" TargetMode="External"/><Relationship Id="rId15" Type="http://schemas.openxmlformats.org/officeDocument/2006/relationships/hyperlink" Target="http://www.sand.ad.nccu.edu/research-dev/retrieve.cfm?id=82642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sand.ad.nccu.edu/research-dev/retrieve.cfm?id=262182" TargetMode="External"/><Relationship Id="rId4" Type="http://schemas.openxmlformats.org/officeDocument/2006/relationships/webSettings" Target="webSettings.xml"/><Relationship Id="rId9" Type="http://schemas.openxmlformats.org/officeDocument/2006/relationships/hyperlink" Target="http://www.sand.ad.nccu.edu/research-dev/retrieve.cfm?id=478160" TargetMode="External"/><Relationship Id="rId14" Type="http://schemas.openxmlformats.org/officeDocument/2006/relationships/hyperlink" Target="http://www.sand.ad.nccu.edu/research-dev/retrieve.cfm?id=23635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 Carolina Central University</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Katherine</dc:creator>
  <cp:keywords/>
  <dc:description/>
  <cp:lastModifiedBy>Farley, Katherine</cp:lastModifiedBy>
  <cp:revision>21</cp:revision>
  <dcterms:created xsi:type="dcterms:W3CDTF">2017-05-19T13:46:00Z</dcterms:created>
  <dcterms:modified xsi:type="dcterms:W3CDTF">2017-05-23T13:22:00Z</dcterms:modified>
</cp:coreProperties>
</file>